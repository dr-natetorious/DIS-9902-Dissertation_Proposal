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2A007A"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2490D757" w:rsidR="0082223F" w:rsidRDefault="004A7B81" w:rsidP="0082223F">
      <w:pPr>
        <w:pStyle w:val="Title"/>
      </w:pPr>
      <w:r>
        <w:t xml:space="preserve">Chapter </w:t>
      </w:r>
      <w:r w:rsidR="00A2691C">
        <w:t>3: Research Method</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AF8B6DF" w:rsidR="0082223F" w:rsidRDefault="004A7B81" w:rsidP="0082223F">
      <w:pPr>
        <w:jc w:val="center"/>
      </w:pPr>
      <w:r>
        <w:t>DIS-99</w:t>
      </w:r>
      <w:r w:rsidR="00A2691C">
        <w:t>02</w:t>
      </w:r>
      <w:r w:rsidR="0082223F">
        <w:t>:</w:t>
      </w:r>
      <w:r>
        <w:t xml:space="preserve"> Dissertation</w:t>
      </w:r>
      <w:r w:rsidR="00A2691C">
        <w:t xml:space="preserve"> Proposal</w:t>
      </w:r>
    </w:p>
    <w:p w14:paraId="13BFFB78" w14:textId="4AA8B22B" w:rsidR="00CB25E9" w:rsidRDefault="00A2691C" w:rsidP="0082223F">
      <w:pPr>
        <w:jc w:val="center"/>
      </w:pPr>
      <w:r>
        <w:t>April 24, 2022</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2A7D7D5D" w:rsidR="0082223F" w:rsidRDefault="00A2691C" w:rsidP="005B7079">
      <w:pPr>
        <w:pStyle w:val="Heading1"/>
      </w:pPr>
      <w:r>
        <w:lastRenderedPageBreak/>
        <w:t>Chapter 3: Research Method</w:t>
      </w:r>
    </w:p>
    <w:p w14:paraId="2B3F33F9" w14:textId="2AC9C01B" w:rsidR="0084208B" w:rsidRPr="0084208B" w:rsidRDefault="0084208B" w:rsidP="0084208B">
      <w:pPr>
        <w:rPr>
          <w:i/>
          <w:iCs/>
        </w:rPr>
      </w:pPr>
      <w:r>
        <w:tab/>
      </w:r>
      <w:r>
        <w:rPr>
          <w:i/>
          <w:iCs/>
        </w:rPr>
        <w:t>Write an introduction and chapter outcomes here.</w:t>
      </w:r>
    </w:p>
    <w:p w14:paraId="3094BF47" w14:textId="77777777" w:rsidR="00706412" w:rsidRDefault="00706412" w:rsidP="00706412">
      <w:pPr>
        <w:pStyle w:val="Heading2"/>
      </w:pPr>
      <w:commentRangeStart w:id="0"/>
      <w:r>
        <w:t>Statement of the Problem</w:t>
      </w:r>
      <w:commentRangeEnd w:id="0"/>
      <w:r w:rsidR="00220316">
        <w:rPr>
          <w:rStyle w:val="CommentReference"/>
          <w:b w:val="0"/>
        </w:rPr>
        <w:commentReference w:id="0"/>
      </w:r>
    </w:p>
    <w:p w14:paraId="557AC1C3" w14:textId="77777777" w:rsidR="00706412" w:rsidRDefault="00706412" w:rsidP="00706412">
      <w:r>
        <w:tab/>
        <w:t>The problem to be addressed in this study is implementing a quality assurance process for an autonomous assistant to elderly and special needs care. Multiple industry-wide trends create the need for this technology. First, the number of practicing nurses has declined for several years</w:t>
      </w:r>
      <w:sdt>
        <w:sdtPr>
          <w:id w:val="-740325808"/>
          <w:citation/>
        </w:sdtPr>
        <w:sdtContent>
          <w:r>
            <w:fldChar w:fldCharType="begin"/>
          </w:r>
          <w:r>
            <w:instrText xml:space="preserve"> CITATION Kim21 \l 1033 </w:instrText>
          </w:r>
          <w:r>
            <w:fldChar w:fldCharType="separate"/>
          </w:r>
          <w:r>
            <w:rPr>
              <w:noProof/>
            </w:rPr>
            <w:t xml:space="preserve"> (Kim &amp; Kim, 2021)</w:t>
          </w:r>
          <w:r>
            <w:fldChar w:fldCharType="end"/>
          </w:r>
        </w:sdtContent>
      </w:sdt>
      <w:r>
        <w:t>. This labor shortage increases hiring and employee retention costs that the patients and welfare programs must cover. The funding gap is a global problem that does not impact all communities equally. For instance, in South Africa, rural special needs communities have 57% fewer nursing visits than their urban neighbors</w:t>
      </w:r>
      <w:sdt>
        <w:sdtPr>
          <w:id w:val="564376801"/>
          <w:citation/>
        </w:sdtPr>
        <w:sdtContent>
          <w:r>
            <w:fldChar w:fldCharType="begin"/>
          </w:r>
          <w:r>
            <w:instrText xml:space="preserve"> CITATION Bes20 \l 1033 </w:instrText>
          </w:r>
          <w:r>
            <w:fldChar w:fldCharType="separate"/>
          </w:r>
          <w:r>
            <w:rPr>
              <w:noProof/>
            </w:rPr>
            <w:t xml:space="preserve"> (Besada, 2020)</w:t>
          </w:r>
          <w:r>
            <w:fldChar w:fldCharType="end"/>
          </w:r>
        </w:sdtContent>
      </w:sdt>
      <w:r>
        <w:t>. Newly industrialized economies like Taiwan, South Korea, Thailand, and Malaysia are experiencing challenges maintaining their long-term care programs due to growing costs</w:t>
      </w:r>
      <w:sdt>
        <w:sdtPr>
          <w:id w:val="1545784185"/>
          <w:citation/>
        </w:sdtPr>
        <w:sdtContent>
          <w:r>
            <w:fldChar w:fldCharType="begin"/>
          </w:r>
          <w:r>
            <w:instrText xml:space="preserve"> CITATION Phu21 \l 1033 </w:instrText>
          </w:r>
          <w:r>
            <w:fldChar w:fldCharType="separate"/>
          </w:r>
          <w:r>
            <w:rPr>
              <w:noProof/>
            </w:rPr>
            <w:t xml:space="preserve"> (Phua, 2021)</w:t>
          </w:r>
          <w:r>
            <w:fldChar w:fldCharType="end"/>
          </w:r>
        </w:sdtContent>
      </w:sdt>
      <w:r>
        <w:t>. Domestic programs like Veterans Health Administration (VHA) and Medicare are not immune to these economic limits (Lei et al., 2021). Businesses and governments need to control these costs and replace human labor with less expensive automation processes.</w:t>
      </w:r>
    </w:p>
    <w:p w14:paraId="6FC71B39" w14:textId="4F89549D" w:rsidR="00706412" w:rsidRDefault="00706412" w:rsidP="00706412">
      <w:r>
        <w:tab/>
        <w:t>Implementing and verifying those processes comes with a high barrier to entry, precisely due to personal privacy concerns, logistical complexity, ethical &amp; cultural considerations, and procurement &amp; configuration overhead. For example, a recent study shows that 95% of Pakistani versus 50% of New Zealand patients refuse to share a severe medical concern outside their primary care physician</w:t>
      </w:r>
      <w:sdt>
        <w:sdtPr>
          <w:id w:val="-1953471933"/>
          <w:citation/>
        </w:sdtPr>
        <w:sdtContent>
          <w:r>
            <w:fldChar w:fldCharType="begin"/>
          </w:r>
          <w:r>
            <w:instrText xml:space="preserve"> CITATION Shi21 \l 1033 </w:instrText>
          </w:r>
          <w:r>
            <w:fldChar w:fldCharType="separate"/>
          </w:r>
          <w:r>
            <w:rPr>
              <w:noProof/>
            </w:rPr>
            <w:t xml:space="preserve"> (Shirazi &amp; Shekhani, 2021)</w:t>
          </w:r>
          <w:r>
            <w:fldChar w:fldCharType="end"/>
          </w:r>
        </w:sdtContent>
      </w:sdt>
      <w:r>
        <w:t>. Researchers create frameworks to mitigate these privacy concerns (e.g., redaction), though these procedures are challenging in practice</w:t>
      </w:r>
      <w:sdt>
        <w:sdtPr>
          <w:id w:val="1617094633"/>
          <w:citation/>
        </w:sdtPr>
        <w:sdtContent>
          <w:r>
            <w:fldChar w:fldCharType="begin"/>
          </w:r>
          <w:r>
            <w:instrText xml:space="preserve"> CITATION Bla21 \l 1033 </w:instrText>
          </w:r>
          <w:r>
            <w:fldChar w:fldCharType="separate"/>
          </w:r>
          <w:r>
            <w:rPr>
              <w:noProof/>
            </w:rPr>
            <w:t xml:space="preserve"> (Blackhurn, 2021)</w:t>
          </w:r>
          <w:r>
            <w:fldChar w:fldCharType="end"/>
          </w:r>
        </w:sdtContent>
      </w:sdt>
      <w:r>
        <w:t xml:space="preserve">. Beyond human and process issues are technical complexities in configuring prototype autonomous assistants. It requires multiple domain specializations like computer </w:t>
      </w:r>
      <w:r>
        <w:lastRenderedPageBreak/>
        <w:t>networking, embedded technologies, AI/ML, and distributed computing</w:t>
      </w:r>
      <w:sdt>
        <w:sdtPr>
          <w:id w:val="509717102"/>
          <w:citation/>
        </w:sdtPr>
        <w:sdtContent>
          <w:r>
            <w:fldChar w:fldCharType="begin"/>
          </w:r>
          <w:r>
            <w:instrText xml:space="preserve"> CITATION Tun21 \l 1033 </w:instrText>
          </w:r>
          <w:r>
            <w:fldChar w:fldCharType="separate"/>
          </w:r>
          <w:r>
            <w:rPr>
              <w:noProof/>
            </w:rPr>
            <w:t xml:space="preserve"> (Tun, Madanian, &amp; Mirza, 2021)</w:t>
          </w:r>
          <w:r>
            <w:fldChar w:fldCharType="end"/>
          </w:r>
        </w:sdtContent>
      </w:sdt>
      <w:r>
        <w:t>. Each cross-cutting concern adds complexity and reduces the probability that small teams can successfully provision their test environment. Furthermore, those difficulties limit other researchers from reproducing the results. These factors slow down innovation and restrict the value researchers can contribute to the body of knowledge.</w:t>
      </w:r>
    </w:p>
    <w:p w14:paraId="446C44EE" w14:textId="77777777" w:rsidR="00706412" w:rsidRDefault="00706412" w:rsidP="00706412">
      <w:pPr>
        <w:pStyle w:val="Heading2"/>
      </w:pPr>
      <w:r>
        <w:t>Purpose of the Study</w:t>
      </w:r>
    </w:p>
    <w:p w14:paraId="089D359B" w14:textId="77777777" w:rsidR="00706412" w:rsidRDefault="00706412" w:rsidP="00706412">
      <w:r>
        <w:tab/>
        <w:t xml:space="preserve">This constructive research design study aims to propose a research process that divorces privacy and safety concerns from investigating autonomous assistants in elderly and special needs care. It aims to deliver this capability by utilizing humanoid constructs within a realistic physics simulation process like PhysX or Gazebo (Bipin, 2018; Unreal, 2021). These engines support replaying specific </w:t>
      </w:r>
      <w:proofErr w:type="spellStart"/>
      <w:r>
        <w:t>MoCAP</w:t>
      </w:r>
      <w:proofErr w:type="spellEnd"/>
      <w:r>
        <w:t xml:space="preserve"> human behaviors under varying character properties such as weight, flexibility, and dexterity. Next, positioning virtual cameras, instruments, and devices within the virtual world enables researchers to collect their experimentation data. Lastly, the automation can modify the environment using programmable interfaces such as raising the alarm or applying other mitigations.</w:t>
      </w:r>
    </w:p>
    <w:p w14:paraId="121E384E" w14:textId="77777777" w:rsidR="00706412" w:rsidRDefault="00706412" w:rsidP="00706412">
      <w:r>
        <w:tab/>
        <w:t>Hemodialysis (HD) patients have a high risk of falling and becoming injured (Shirai et al., 2021). This situation negatively impacts their quality of life by either remaining in bed or requiring more medical resources. The study explores this use case by virtualizing the HD patients and monitoring them with an AI/ML CV process to collect metadata and predict a fall in advance. Human trials prioritize safety, creating challenges to study metadata properties like floor slickness and character overexertion (</w:t>
      </w:r>
      <w:proofErr w:type="spellStart"/>
      <w:r>
        <w:t>Aihara</w:t>
      </w:r>
      <w:proofErr w:type="spellEnd"/>
      <w:r>
        <w:t xml:space="preserve"> et al., 2021). In contrast, humanoids are well-suited for these experiments. Furthermore, the lack of privacy concerns simplifies the video collection in bathrooms and showers.</w:t>
      </w:r>
    </w:p>
    <w:p w14:paraId="2C62B645" w14:textId="77777777" w:rsidR="00706412" w:rsidRDefault="00706412" w:rsidP="00706412">
      <w:r>
        <w:lastRenderedPageBreak/>
        <w:tab/>
        <w:t xml:space="preserve">Robot operating systems (ROS) and similar toolchains support generating dozens of floor plans and filling them with furniture (Bipin, 2018; AWS </w:t>
      </w:r>
      <w:proofErr w:type="spellStart"/>
      <w:r>
        <w:t>RoboMaker</w:t>
      </w:r>
      <w:proofErr w:type="spellEnd"/>
      <w:r>
        <w:t xml:space="preserve">, 2021). These services streamline, focusing on the patient requirements versus simulation infrastructure. The study will use these capabilities to verify the AI/ML CV process across a reproducible gradient of character properties (e.g., weight from 80 to 500 </w:t>
      </w:r>
      <w:proofErr w:type="spellStart"/>
      <w:r>
        <w:t>lbs</w:t>
      </w:r>
      <w:proofErr w:type="spellEnd"/>
      <w:r>
        <w:t xml:space="preserve"> and age between 30 to 120 years).</w:t>
      </w:r>
    </w:p>
    <w:p w14:paraId="44EC1956" w14:textId="395396C0" w:rsidR="00706412" w:rsidRDefault="00D06DC2" w:rsidP="00D06DC2">
      <w:pPr>
        <w:pStyle w:val="Heading2"/>
      </w:pPr>
      <w:r>
        <w:t>Research Methodology and Design</w:t>
      </w:r>
    </w:p>
    <w:p w14:paraId="46D0F755" w14:textId="6FF62765" w:rsidR="00D06DC2" w:rsidRDefault="00D06DC2" w:rsidP="00D06DC2">
      <w:pPr>
        <w:ind w:firstLine="720"/>
      </w:pPr>
      <w:r>
        <w:t>Design science is a research methodology that creates purposeful artifacts and applies them to study a phenomenon (</w:t>
      </w:r>
      <w:proofErr w:type="spellStart"/>
      <w:r>
        <w:t>Hevner</w:t>
      </w:r>
      <w:proofErr w:type="spellEnd"/>
      <w:r>
        <w:t xml:space="preserve"> et al., 2004). Both academic and business communities employ this method as a standard approach to Information Technology and Communication (IT&amp;C) problems (</w:t>
      </w:r>
      <w:proofErr w:type="spellStart"/>
      <w:r>
        <w:t>Peffers</w:t>
      </w:r>
      <w:proofErr w:type="spellEnd"/>
      <w:r>
        <w:t xml:space="preserve"> et al., 2007; </w:t>
      </w:r>
      <w:proofErr w:type="spellStart"/>
      <w:r>
        <w:t>Bryar</w:t>
      </w:r>
      <w:proofErr w:type="spellEnd"/>
      <w:r>
        <w:t xml:space="preserve"> &amp; </w:t>
      </w:r>
      <w:proofErr w:type="spellStart"/>
      <w:r>
        <w:t>Carr</w:t>
      </w:r>
      <w:proofErr w:type="spellEnd"/>
      <w:r>
        <w:t>, 2021). It comes with well-defined guidelines to implement a three-phased procedure. First, the researcher(s) must identify a domain-specific challenge. Next, that researcher creates artifacts that study this phenomenon. Third, those artifacts assess the topic and communicate answers to the research questions.</w:t>
      </w:r>
    </w:p>
    <w:p w14:paraId="56CB0D7A" w14:textId="77777777" w:rsidR="00D06DC2" w:rsidRPr="00D06DC2" w:rsidRDefault="00D06DC2" w:rsidP="00D06DC2"/>
    <w:sectPr w:rsidR="00D06DC2" w:rsidRPr="00D06DC2" w:rsidSect="00877007">
      <w:headerReference w:type="default" r:id="rId1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te nate" w:date="2022-04-23T22:56:00Z" w:initials="nn">
    <w:p w14:paraId="22AF1120" w14:textId="4997C2A0" w:rsidR="00220316" w:rsidRDefault="00220316">
      <w:pPr>
        <w:pStyle w:val="CommentText"/>
      </w:pPr>
      <w:r>
        <w:rPr>
          <w:rStyle w:val="CommentReference"/>
        </w:rPr>
        <w:annotationRef/>
      </w:r>
      <w:r>
        <w:t xml:space="preserve">Problem and Purpose statement are direct copies from </w:t>
      </w:r>
      <w:proofErr w:type="gramStart"/>
      <w:r>
        <w:t>chapter-1</w:t>
      </w:r>
      <w:proofErr w:type="gramEnd"/>
      <w:r w:rsidR="001459B0">
        <w:t xml:space="preserve">. Keep both </w:t>
      </w:r>
      <w:proofErr w:type="spellStart"/>
      <w:r w:rsidR="001459B0">
        <w:t>insync</w:t>
      </w:r>
      <w:proofErr w:type="spellEnd"/>
      <w:r w:rsidR="001459B0">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AF11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F0287" w16cex:dateUtc="2022-04-24T0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AF1120" w16cid:durableId="260F02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39B29" w14:textId="77777777" w:rsidR="002A007A" w:rsidRDefault="002A007A" w:rsidP="0082223F">
      <w:pPr>
        <w:spacing w:line="240" w:lineRule="auto"/>
      </w:pPr>
      <w:r>
        <w:separator/>
      </w:r>
    </w:p>
  </w:endnote>
  <w:endnote w:type="continuationSeparator" w:id="0">
    <w:p w14:paraId="0116958D" w14:textId="77777777" w:rsidR="002A007A" w:rsidRDefault="002A007A"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2E5EC3" w14:textId="77777777" w:rsidR="002A007A" w:rsidRDefault="002A007A" w:rsidP="0082223F">
      <w:pPr>
        <w:spacing w:line="240" w:lineRule="auto"/>
      </w:pPr>
      <w:r>
        <w:separator/>
      </w:r>
    </w:p>
  </w:footnote>
  <w:footnote w:type="continuationSeparator" w:id="0">
    <w:p w14:paraId="7B26D63C" w14:textId="77777777" w:rsidR="002A007A" w:rsidRDefault="002A007A"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7903FA4E" w:rsidR="00877007" w:rsidRDefault="004A7B81" w:rsidP="00877007">
    <w:pPr>
      <w:pStyle w:val="Header"/>
    </w:pPr>
    <w:r>
      <w:t>DIS-99</w:t>
    </w:r>
    <w:r w:rsidR="00A2691C">
      <w:t>02</w:t>
    </w:r>
    <w:r w:rsidR="00877007" w:rsidRPr="00877007">
      <w:t xml:space="preserve">: </w:t>
    </w:r>
    <w:r>
      <w:t>Dissertation</w:t>
    </w:r>
    <w:r w:rsidR="00A2691C">
      <w:t xml:space="preserve"> Proposal</w:t>
    </w:r>
    <w:r w:rsidR="00D0165E">
      <w:tab/>
    </w:r>
    <w:r w:rsidR="00877007">
      <w:tab/>
    </w:r>
    <w:sdt>
      <w:sdtPr>
        <w:id w:val="974264468"/>
        <w:docPartObj>
          <w:docPartGallery w:val="Page Numbers (Top of Page)"/>
          <w:docPartUnique/>
        </w:docPartObj>
      </w:sdtPr>
      <w:sdtEndPr>
        <w:rPr>
          <w:noProof/>
        </w:rPr>
      </w:sdtEndPr>
      <w:sdtContent>
        <w:r w:rsidR="00877007">
          <w:fldChar w:fldCharType="begin"/>
        </w:r>
        <w:r w:rsidR="00877007">
          <w:instrText xml:space="preserve"> PAGE   \* MERGEFORMAT </w:instrText>
        </w:r>
        <w:r w:rsidR="00877007">
          <w:fldChar w:fldCharType="separate"/>
        </w:r>
        <w:r w:rsidR="00877007">
          <w:rPr>
            <w:noProof/>
          </w:rPr>
          <w:t>2</w:t>
        </w:r>
        <w:r w:rsidR="00877007">
          <w:rPr>
            <w:noProof/>
          </w:rPr>
          <w:fldChar w:fldCharType="end"/>
        </w:r>
      </w:sdtContent>
    </w:sdt>
  </w:p>
  <w:p w14:paraId="135FA187" w14:textId="77777777" w:rsidR="0082223F" w:rsidRPr="00877007" w:rsidRDefault="0082223F" w:rsidP="0087700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te nate">
    <w15:presenceInfo w15:providerId="Windows Live" w15:userId="07ceb59a02b2b8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oFABhLopktAAAA"/>
  </w:docVars>
  <w:rsids>
    <w:rsidRoot w:val="0082223F"/>
    <w:rsid w:val="00036708"/>
    <w:rsid w:val="00036F58"/>
    <w:rsid w:val="001459B0"/>
    <w:rsid w:val="00183597"/>
    <w:rsid w:val="001B27C4"/>
    <w:rsid w:val="00220316"/>
    <w:rsid w:val="002516A9"/>
    <w:rsid w:val="002806B7"/>
    <w:rsid w:val="002A007A"/>
    <w:rsid w:val="002C6647"/>
    <w:rsid w:val="002F2E59"/>
    <w:rsid w:val="002F7953"/>
    <w:rsid w:val="003F4714"/>
    <w:rsid w:val="00401D65"/>
    <w:rsid w:val="004223E8"/>
    <w:rsid w:val="00424108"/>
    <w:rsid w:val="0043349F"/>
    <w:rsid w:val="004A784B"/>
    <w:rsid w:val="004A7B81"/>
    <w:rsid w:val="005B7079"/>
    <w:rsid w:val="005C39BA"/>
    <w:rsid w:val="006D793E"/>
    <w:rsid w:val="00706412"/>
    <w:rsid w:val="0073677D"/>
    <w:rsid w:val="0082223F"/>
    <w:rsid w:val="0084208B"/>
    <w:rsid w:val="00877007"/>
    <w:rsid w:val="008B5129"/>
    <w:rsid w:val="009A757D"/>
    <w:rsid w:val="00A2691C"/>
    <w:rsid w:val="00A423F8"/>
    <w:rsid w:val="00B13ADF"/>
    <w:rsid w:val="00B83595"/>
    <w:rsid w:val="00C54DC8"/>
    <w:rsid w:val="00C73692"/>
    <w:rsid w:val="00C93BB7"/>
    <w:rsid w:val="00CB25E9"/>
    <w:rsid w:val="00D0165E"/>
    <w:rsid w:val="00D06DC2"/>
    <w:rsid w:val="00D75C7B"/>
    <w:rsid w:val="00D85C7B"/>
    <w:rsid w:val="00DE2224"/>
    <w:rsid w:val="00E234E9"/>
    <w:rsid w:val="00ED3713"/>
    <w:rsid w:val="00FE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styleId="CommentReference">
    <w:name w:val="annotation reference"/>
    <w:basedOn w:val="DefaultParagraphFont"/>
    <w:uiPriority w:val="99"/>
    <w:semiHidden/>
    <w:unhideWhenUsed/>
    <w:rsid w:val="00220316"/>
    <w:rPr>
      <w:sz w:val="16"/>
      <w:szCs w:val="16"/>
    </w:rPr>
  </w:style>
  <w:style w:type="paragraph" w:styleId="CommentText">
    <w:name w:val="annotation text"/>
    <w:basedOn w:val="Normal"/>
    <w:link w:val="CommentTextChar"/>
    <w:uiPriority w:val="99"/>
    <w:semiHidden/>
    <w:unhideWhenUsed/>
    <w:rsid w:val="00220316"/>
    <w:pPr>
      <w:spacing w:line="240" w:lineRule="auto"/>
    </w:pPr>
    <w:rPr>
      <w:sz w:val="20"/>
      <w:szCs w:val="20"/>
    </w:rPr>
  </w:style>
  <w:style w:type="character" w:customStyle="1" w:styleId="CommentTextChar">
    <w:name w:val="Comment Text Char"/>
    <w:basedOn w:val="DefaultParagraphFont"/>
    <w:link w:val="CommentText"/>
    <w:uiPriority w:val="99"/>
    <w:semiHidden/>
    <w:rsid w:val="00220316"/>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20316"/>
    <w:rPr>
      <w:b/>
      <w:bCs/>
    </w:rPr>
  </w:style>
  <w:style w:type="character" w:customStyle="1" w:styleId="CommentSubjectChar">
    <w:name w:val="Comment Subject Char"/>
    <w:basedOn w:val="CommentTextChar"/>
    <w:link w:val="CommentSubject"/>
    <w:uiPriority w:val="99"/>
    <w:semiHidden/>
    <w:rsid w:val="0022031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JournalArticle</b:SourceType>
    <b:Guid>{D2ADDC59-6617-4D55-AAB5-FD402DC8E420}</b:Guid>
    <b:Title>The determinants of caregiver use and its costs for elderly inpatients in Korea</b:Title>
    <b:Year>2021</b:Year>
    <b:Author>
      <b:Author>
        <b:NameList>
          <b:Person>
            <b:Last>Kim</b:Last>
            <b:First>J</b:First>
          </b:Person>
          <b:Person>
            <b:Last>Kim</b:Last>
            <b:First>S</b:First>
          </b:Person>
        </b:NameList>
      </b:Author>
    </b:Author>
    <b:JournalName>BMC Health Services Research</b:JournalName>
    <b:Pages>1-10</b:Pages>
    <b:Publisher>BMC</b:Publisher>
    <b:Volume>21</b:Volume>
    <b:Issue>631</b:Issue>
    <b:DOI>https://doi.org/10.1186/s12913-021-06677-w</b:DOI>
    <b:RefOrder>1</b:RefOrder>
  </b:Source>
  <b:Source>
    <b:Tag>Bes20</b:Tag>
    <b:SourceType>JournalArticle</b:SourceType>
    <b:Guid>{39C9970B-780B-4114-A45B-994C9CEFC81A}</b:Guid>
    <b:Author>
      <b:Author>
        <b:NameList>
          <b:Person>
            <b:Last>Besada</b:Last>
            <b:First>D.,</b:First>
            <b:Middle>Eagar, D., Rensburg, R., Shabangu, G., Hlahane, S., &amp; Daviaud, E.</b:Middle>
          </b:Person>
        </b:NameList>
      </b:Author>
    </b:Author>
    <b:Title>Resource requirements for community-based care in rural, deep-rural and peri-urban communities in South Africa</b:Title>
    <b:JournalName>PLoS ONE</b:JournalName>
    <b:Year>2020</b:Year>
    <b:Pages>1-19</b:Pages>
    <b:Volume>15</b:Volume>
    <b:Issue>1</b:Issue>
    <b:DOI>https://doi.org/10.1371/journal.pone.0218682</b:DOI>
    <b:RefOrder>2</b:RefOrder>
  </b:Source>
  <b:Source>
    <b:Tag>Phu21</b:Tag>
    <b:SourceType>JournalArticle</b:SourceType>
    <b:Guid>{1A3D48EB-D383-4400-BBF0-62DA3E61AEE4}</b:Guid>
    <b:Author>
      <b:Author>
        <b:NameList>
          <b:Person>
            <b:Last>Phua</b:Last>
            <b:First>K.</b:First>
            <b:Middle>H., Goh, L. G., &amp; Sharipova, D.</b:Middle>
          </b:Person>
        </b:NameList>
      </b:Author>
    </b:Author>
    <b:Title>Ageing in Asia: beyond the Astana declaration towards financing long-term care for all</b:Title>
    <b:JournalName>International Journal of Health Policy and Management</b:JournalName>
    <b:Year>2021</b:Year>
    <b:Pages>32-36</b:Pages>
    <b:Volume>10</b:Volume>
    <b:Issue>1</b:Issue>
    <b:DOI>https://doi.org/10.34172/ijhpm.2020.15</b:DOI>
    <b:RefOrder>3</b:RefOrder>
  </b:Source>
  <b:Source>
    <b:Tag>Shi21</b:Tag>
    <b:SourceType>JournalArticle</b:SourceType>
    <b:Guid>{84E0DA1A-A156-478F-B5E6-0055AC9B8504}</b:Guid>
    <b:Author>
      <b:Author>
        <b:NameList>
          <b:Person>
            <b:Last>Shirazi</b:Last>
            <b:First>B</b:First>
          </b:Person>
          <b:Person>
            <b:Last>Shekhani</b:Last>
            <b:First>S</b:First>
          </b:Person>
        </b:NameList>
      </b:Author>
    </b:Author>
    <b:Title>Patient’s expectations of privacy and confidentiality in Pakistan</b:Title>
    <b:JournalName>The Journal of the Pakistan Medical Association</b:JournalName>
    <b:Year>2021</b:Year>
    <b:Pages>537-539</b:Pages>
    <b:Volume>71</b:Volume>
    <b:Issue>2A</b:Issue>
    <b:DOI>https://doi.org/10.47391/JPMA.888</b:DOI>
    <b:RefOrder>4</b:RefOrder>
  </b:Source>
  <b:Source>
    <b:Tag>Bla21</b:Tag>
    <b:SourceType>JournalArticle</b:SourceType>
    <b:Guid>{3DD8475B-0286-4999-ADE3-8F38EF3D94C5}</b:Guid>
    <b:Author>
      <b:Author>
        <b:NameList>
          <b:Person>
            <b:Last>Blackhurn</b:Last>
            <b:First>B</b:First>
          </b:Person>
        </b:NameList>
      </b:Author>
    </b:Author>
    <b:Title>Sensitive situations in a nurse residency program: balancing confidentiality with meaningful solutions</b:Title>
    <b:JournalName>Journal for Nurses in Professional Development</b:JournalName>
    <b:Year>2021</b:Year>
    <b:Pages>185-187</b:Pages>
    <b:Volume>37</b:Volume>
    <b:Issue>3</b:Issue>
    <b:DOI>10.1097/NND.0000000000000694</b:DOI>
    <b:RefOrder>5</b:RefOrder>
  </b:Source>
  <b:Source>
    <b:Tag>Tun21</b:Tag>
    <b:SourceType>JournalArticle</b:SourceType>
    <b:Guid>{E7AC8864-1DA2-4E63-B144-02E442A0E918}</b:Guid>
    <b:Title>Internet of things (IoT) applications for elderly care: a reflective review</b:Title>
    <b:Pages>855-867</b:Pages>
    <b:Year>2021</b:Year>
    <b:Publisher>Springer Nature</b:Publisher>
    <b:Author>
      <b:Author>
        <b:NameList>
          <b:Person>
            <b:Last>Tun</b:Last>
            <b:First>S</b:First>
          </b:Person>
          <b:Person>
            <b:Last>Madanian</b:Last>
            <b:First>S</b:First>
          </b:Person>
          <b:Person>
            <b:Last>Mirza</b:Last>
            <b:First>F</b:First>
          </b:Person>
        </b:NameList>
      </b:Author>
    </b:Author>
    <b:JournalName>Aging Clinical &amp; Experimental Research</b:JournalName>
    <b:Volume>33</b:Volume>
    <b:Issue>4</b:Issue>
    <b:DOI>10.1007/s40520-020-01545-9</b:DOI>
    <b:RefOrder>6</b:RefOrder>
  </b:Source>
  <b:Source>
    <b:Tag>Lei21</b:Tag>
    <b:SourceType>JournalArticle</b:SourceType>
    <b:Guid>{804F8EE9-3748-4FD4-A05A-54D848E040C0}</b:Guid>
    <b:Author>
      <b:Author>
        <b:NameList>
          <b:Person>
            <b:Last>Lei</b:Last>
            <b:First>L</b:First>
          </b:Person>
          <b:Person>
            <b:Last>Intrator</b:Last>
            <b:First>O</b:First>
          </b:Person>
          <b:Person>
            <b:Last>Conwell</b:Last>
            <b:First>Y</b:First>
          </b:Person>
          <b:Person>
            <b:Last>Fortinsky</b:Last>
            <b:First>R</b:First>
          </b:Person>
          <b:Person>
            <b:Last>Cai</b:Last>
            <b:First>S</b:First>
          </b:Person>
        </b:NameList>
      </b:Author>
    </b:Author>
    <b:Title>Continuity of care and health care cost among community-dwelling older adult veterans living with dementia</b:Title>
    <b:JournalName>Health Services Research</b:JournalName>
    <b:Year>2021</b:Year>
    <b:Pages>378</b:Pages>
    <b:Volume>56</b:Volume>
    <b:Issue>3</b:Issue>
    <b:URL>https://search.ebscohost.com/login.aspx?direct=true&amp;AuthType=ip,sso&amp;db=edsgao&amp;AN=edsgcl.667587895&amp;site=eds-live&amp;scope=site</b:URL>
    <b:RefOrder>7</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Unr22</b:Tag>
    <b:SourceType>InternetSite</b:SourceType>
    <b:Guid>{A2FEB4A0-D64F-4CAF-915F-B1CA3F52540D}</b:Guid>
    <b:Title>Unreal Engine Product</b:Title>
    <b:Year>2022</b:Year>
    <b:Author>
      <b:Author>
        <b:Corporate>Unreal Engine</b:Corporate>
      </b:Author>
    </b:Author>
    <b:InternetSiteTitle>Unreal Engine</b:InternetSiteTitle>
    <b:URL>https://www.unrealengine.com/en-US/unreal-engine-5</b:URL>
    <b:RefOrder>9</b:RefOrder>
  </b:Source>
  <b:Source>
    <b:Tag>Shi211</b:Tag>
    <b:SourceType>JournalArticle</b:SourceType>
    <b:Guid>{BCB827DC-F5D5-4EE9-938F-A89675F8D5CC}</b:Guid>
    <b:Author>
      <b:Author>
        <b:NameList>
          <b:Person>
            <b:Last>Shirai</b:Last>
            <b:First>N.</b:First>
          </b:Person>
          <b:Person>
            <b:Last>Yamamoto</b:Last>
            <b:First>S.</b:First>
          </b:Person>
          <b:Person>
            <b:Last>Osawa</b:Last>
            <b:First>Y.</b:First>
          </b:Person>
          <b:Person>
            <b:Last>Tsubaki</b:Last>
            <b:First>A.</b:First>
          </b:Person>
          <b:Person>
            <b:Last>Morishita</b:Last>
            <b:First>S.</b:First>
          </b:Person>
          <b:Person>
            <b:Last>Nitami</b:Last>
            <b:First>S.</b:First>
          </b:Person>
          <b:Person>
            <b:Last>Narita</b:Last>
            <b:First>I.</b:First>
          </b:Person>
        </b:NameList>
      </b:Author>
    </b:Author>
    <b:Title>Fear of falling and physical activity in hemodialysis patients</b:Title>
    <b:JournalName>Renal Replacement Therapy</b:JournalName>
    <b:Year>2021</b:Year>
    <b:Volume>7</b:Volume>
    <b:Issue>1</b:Issue>
    <b:DOI>10.1186/s41100-021-00383-3</b:DOI>
    <b:RefOrder>10</b:RefOrder>
  </b:Source>
  <b:Source>
    <b:Tag>Aih21</b:Tag>
    <b:SourceType>JournalArticle</b:SourceType>
    <b:Guid>{307B016E-6207-47C2-B169-44EE34E62EDE}</b:Guid>
    <b:Author>
      <b:Author>
        <b:NameList>
          <b:Person>
            <b:Last>Aihara</b:Last>
            <b:First>S.</b:First>
          </b:Person>
          <b:Person>
            <b:Last>Kitamura</b:Last>
            <b:First>S.</b:First>
          </b:Person>
          <b:Person>
            <b:Last>Dogan</b:Last>
            <b:First>M.</b:First>
          </b:Person>
          <b:Person>
            <b:Last>Sakata</b:Last>
            <b:First>S.</b:First>
          </b:Person>
          <b:Person>
            <b:Last>Kondo</b:Last>
            <b:First>K.</b:First>
          </b:Person>
          <b:Person>
            <b:Last>Otaka</b:Last>
            <b:First>Y</b:First>
          </b:Person>
        </b:NameList>
      </b:Author>
    </b:Author>
    <b:Title>Patients' thoughts on their falls in a rehabilitation hospital: a qualitative study of patients with stroke.</b:Title>
    <b:JournalName>BMC Geriatrics</b:JournalName>
    <b:Year>2021</b:Year>
    <b:Pages>1-12</b:Pages>
    <b:Volume>21</b:Volume>
    <b:Issue>1</b:Issue>
    <b:URL>https://search.ebscohost.com/login.aspx?direct=true&amp;AuthType=ip,sso&amp;db=edb&amp;AN=154196006&amp;site=eds-live&amp;scope=site</b:URL>
    <b:RefOrder>11</b:RefOrder>
  </b:Source>
  <b:Source>
    <b:Tag>Hev04</b:Tag>
    <b:SourceType>JournalArticle</b:SourceType>
    <b:Guid>{1230FBD8-2EC8-4C70-9241-50B30C72A086}</b:Guid>
    <b:Author>
      <b:Author>
        <b:NameList>
          <b:Person>
            <b:Last>Hevner</b:Last>
            <b:First>A</b:First>
          </b:Person>
          <b:Person>
            <b:Last>March</b:Last>
            <b:First>S</b:First>
          </b:Person>
          <b:Person>
            <b:Last>Park</b:Last>
            <b:First>J</b:First>
          </b:Person>
          <b:Person>
            <b:Last>Ram</b:Last>
            <b:First>S</b:First>
          </b:Person>
        </b:NameList>
      </b:Author>
    </b:Author>
    <b:Title>Design science in information systems research</b:Title>
    <b:Year>2004</b:Year>
    <b:JournalName>MIS Quarterly</b:JournalName>
    <b:Pages>75-105</b:Pages>
    <b:Volume>28</b:Volume>
    <b:Issue>1</b:Issue>
    <b:DOI>10.2307/25148625</b:DOI>
    <b:RefOrder>12</b:RefOrder>
  </b:Source>
  <b:Source>
    <b:Tag>Pef07</b:Tag>
    <b:SourceType>JournalArticle</b:SourceType>
    <b:Guid>{C9B1E966-2918-4F11-A838-E3B3F5D5ACC5}</b:Guid>
    <b:Title>A design science research methodology for information systems research</b:Title>
    <b:Pages>45-77</b:Pages>
    <b:Year>2007</b:Year>
    <b:Publisher>M.E Sharpe, Inc</b:Publisher>
    <b:Author>
      <b:Author>
        <b:NameList>
          <b:Person>
            <b:Last>Peffers</b:Last>
            <b:First>K</b:First>
          </b:Person>
          <b:Person>
            <b:Last>Tuunanen</b:Last>
            <b:First>T</b:First>
          </b:Person>
          <b:Person>
            <b:Last>Rothenberger</b:Last>
            <b:First>M</b:First>
          </b:Person>
          <b:Person>
            <b:Last>Chatterjee</b:Last>
            <b:First>S</b:First>
          </b:Person>
        </b:NameList>
      </b:Author>
    </b:Author>
    <b:JournalName>Journal of Management Information Systems</b:JournalName>
    <b:Volume>24</b:Volume>
    <b:Issue>3</b:Issue>
    <b:DOI>10.2753/MIS0742-1222240302</b:DOI>
    <b:RefOrder>13</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14</b:RefOrder>
  </b:Source>
</b:Sources>
</file>

<file path=customXml/itemProps1.xml><?xml version="1.0" encoding="utf-8"?>
<ds:datastoreItem xmlns:ds="http://schemas.openxmlformats.org/officeDocument/2006/customXml" ds:itemID="{0ED23D30-1EA9-4A6A-BCEA-0E692CA9D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4</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nate</cp:lastModifiedBy>
  <cp:revision>25</cp:revision>
  <dcterms:created xsi:type="dcterms:W3CDTF">2019-05-19T17:38:00Z</dcterms:created>
  <dcterms:modified xsi:type="dcterms:W3CDTF">2022-04-24T03:01:00Z</dcterms:modified>
</cp:coreProperties>
</file>