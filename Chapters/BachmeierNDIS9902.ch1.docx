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6D624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5C3DF33" w:rsidR="0082223F" w:rsidRDefault="004A7B81" w:rsidP="0082223F">
      <w:pPr>
        <w:pStyle w:val="Title"/>
      </w:pPr>
      <w:r>
        <w:t>Chapter 1</w:t>
      </w:r>
      <w:r w:rsidR="00746D04">
        <w:t>: Introduction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B8EBAD7" w:rsidR="0082223F" w:rsidRDefault="004A7B81" w:rsidP="0082223F">
      <w:pPr>
        <w:jc w:val="center"/>
      </w:pPr>
      <w:r>
        <w:t>DIS-999</w:t>
      </w:r>
      <w:r w:rsidR="00703A13">
        <w:t>2</w:t>
      </w:r>
      <w:r w:rsidR="0082223F">
        <w:t>:</w:t>
      </w:r>
      <w:r>
        <w:t xml:space="preserve"> Components of a Dissertation</w:t>
      </w:r>
    </w:p>
    <w:p w14:paraId="13BFFB78" w14:textId="4711312C" w:rsidR="00CB25E9" w:rsidRDefault="00703A13" w:rsidP="0082223F">
      <w:pPr>
        <w:jc w:val="center"/>
      </w:pPr>
      <w:r>
        <w:t>April 23,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3824595" w:rsidR="0082223F" w:rsidRDefault="001720DE" w:rsidP="005B7079">
      <w:pPr>
        <w:pStyle w:val="Heading1"/>
      </w:pPr>
      <w:r>
        <w:lastRenderedPageBreak/>
        <w:t>Chapter 1: Introduction</w:t>
      </w:r>
    </w:p>
    <w:p w14:paraId="06E2E98A" w14:textId="7FC660BC" w:rsidR="00194DEA" w:rsidRDefault="00194DEA" w:rsidP="00194DEA">
      <w:pPr>
        <w:ind w:firstLine="720"/>
      </w:pPr>
      <w:commentRangeStart w:id="0"/>
      <w:r>
        <w:t>A d</w:t>
      </w:r>
      <w:commentRangeEnd w:id="0"/>
      <w:r>
        <w:rPr>
          <w:rStyle w:val="CommentReference"/>
        </w:rPr>
        <w:commentReference w:id="0"/>
      </w:r>
      <w:r>
        <w:t>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r w:rsidR="00AE305E">
        <w:t xml:space="preserve"> (</w:t>
      </w:r>
      <w:proofErr w:type="spellStart"/>
      <w:r w:rsidR="00AE305E">
        <w:t>Mushsin</w:t>
      </w:r>
      <w:proofErr w:type="spellEnd"/>
      <w:r w:rsidR="00AE305E">
        <w:t xml:space="preserve"> et al., 2020, p. 1)</w:t>
      </w:r>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EndPr/>
        <w:sdtContent>
          <w:r>
            <w:fldChar w:fldCharType="begin"/>
          </w:r>
          <w:r>
            <w:instrText xml:space="preserve">CITATION Mor08 \l 1033 </w:instrText>
          </w:r>
          <w:r>
            <w:fldChar w:fldCharType="separate"/>
          </w:r>
          <w:r w:rsidR="003C3327">
            <w:rPr>
              <w:noProof/>
            </w:rPr>
            <w:t xml:space="preserve"> (Morris, 2008)</w:t>
          </w:r>
          <w:r>
            <w:fldChar w:fldCharType="end"/>
          </w:r>
        </w:sdtContent>
      </w:sdt>
      <w:r w:rsidR="009E3C4D">
        <w:t>.</w:t>
      </w:r>
      <w:r>
        <w:t xml:space="preserve"> Medical facilities need mechanisms to defuse the situation by reducing costs and deferring the transition to assisted living centers.</w:t>
      </w:r>
    </w:p>
    <w:p w14:paraId="4A261106" w14:textId="15589F15" w:rsidR="00194DEA" w:rsidRPr="008D5F24" w:rsidRDefault="00194DEA" w:rsidP="00194DEA">
      <w:pPr>
        <w:ind w:firstLine="720"/>
      </w:pPr>
      <w:r>
        <w:t xml:space="preserve">Inversely, the explosive growth across IoT, Cloud, Big Data, and Mobile (ICBM) continuously decreases costs and enables new opportunities. These technologies have the potential to </w:t>
      </w:r>
      <w:commentRangeStart w:id="1"/>
      <w:commentRangeEnd w:id="1"/>
      <w:r>
        <w:rPr>
          <w:rStyle w:val="CommentReference"/>
        </w:rPr>
        <w:commentReference w:id="1"/>
      </w:r>
      <w:r>
        <w:t>revolutionize the health care and wellbeing industries. Academic and commercial vendors are continu</w:t>
      </w:r>
      <w:r w:rsidR="009E3C4D">
        <w:t>al</w:t>
      </w:r>
      <w:r>
        <w:t xml:space="preserve">ly delivering innovations across these domains. However, mainstream offerings primarily focus on measuring simple body </w:t>
      </w:r>
      <w:commentRangeStart w:id="2"/>
      <w:commentRangeStart w:id="3"/>
      <w:r>
        <w:t>metrics</w:t>
      </w:r>
      <w:commentRangeEnd w:id="2"/>
      <w:r>
        <w:rPr>
          <w:rStyle w:val="CommentReference"/>
        </w:rPr>
        <w:commentReference w:id="2"/>
      </w:r>
      <w:commentRangeEnd w:id="3"/>
      <w:r>
        <w:rPr>
          <w:rStyle w:val="CommentReference"/>
        </w:rPr>
        <w:commentReference w:id="3"/>
      </w:r>
      <w:r>
        <w:t xml:space="preserve"> (</w:t>
      </w:r>
      <w:proofErr w:type="spellStart"/>
      <w:r>
        <w:t>Koreshoff</w:t>
      </w:r>
      <w:proofErr w:type="spellEnd"/>
      <w:r>
        <w:t xml:space="preserve">, Robertson, Leong, 2013). While these products provide incremental value, they do not move the needle. </w:t>
      </w:r>
      <w:r w:rsidRPr="008D5F24">
        <w:t>Nearly eight years later, the industry myopically drives toward wearable IoT devices (Tun et al., 2021).</w:t>
      </w:r>
      <w:r>
        <w:t xml:space="preserve"> </w:t>
      </w:r>
      <w:r w:rsidRPr="008D5F24">
        <w:t>Researchers concentrating on these areas make sense due to the low barrier to entry. Though, that same ease is commoditizing the products selection and stifling creativity.</w:t>
      </w:r>
    </w:p>
    <w:p w14:paraId="3167EE5E" w14:textId="7D2E91AE" w:rsidR="00194DEA" w:rsidRDefault="00194DEA" w:rsidP="00194DEA">
      <w:pPr>
        <w:ind w:firstLine="720"/>
      </w:pPr>
      <w:r>
        <w:t>Technology within special needs and elderly care settings has unique challenges and requirements</w:t>
      </w:r>
      <w:r w:rsidR="00AE305E">
        <w:t xml:space="preserve"> (</w:t>
      </w:r>
      <w:proofErr w:type="spellStart"/>
      <w:r w:rsidR="00AE305E">
        <w:t>Ferati</w:t>
      </w:r>
      <w:proofErr w:type="spellEnd"/>
      <w:r w:rsidR="00AE305E">
        <w:t xml:space="preserve"> et al., 2016)</w:t>
      </w:r>
      <w:r w:rsidR="009E3C4D">
        <w:t>.</w:t>
      </w:r>
      <w:r>
        <w:t xml:space="preserve"> These persons need unobtrusive systems that continuously monitor and respond to their behaviors. Specific vendors utilize voice-enabled Personal Digital </w:t>
      </w:r>
      <w:r>
        <w:lastRenderedPageBreak/>
        <w:t xml:space="preserve">Assistants (PDA) (e.g., Amazon Alexa) to effectively set reminders and record activities (Tan et al., 2020). However, it becomes challenging to globalize these voice-specific technologies to assist non-native speakers and individuals with vocal disorders.  </w:t>
      </w:r>
    </w:p>
    <w:p w14:paraId="7B306828" w14:textId="54A4F0FC" w:rsidR="00194DEA" w:rsidRDefault="00194DEA" w:rsidP="00194DEA">
      <w:pPr>
        <w:ind w:firstLine="720"/>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EndPr/>
        <w:sdtContent>
          <w:r>
            <w:fldChar w:fldCharType="begin"/>
          </w:r>
          <w:r>
            <w:instrText xml:space="preserve">CITATION BLS201 \l 1033 </w:instrText>
          </w:r>
          <w:r>
            <w:fldChar w:fldCharType="separate"/>
          </w:r>
          <w:r w:rsidR="003C3327">
            <w:rPr>
              <w:noProof/>
            </w:rPr>
            <w:t xml:space="preserve"> (US Bureau of Labor Statistics, 2020)</w:t>
          </w:r>
          <w:r>
            <w:fldChar w:fldCharType="end"/>
          </w:r>
        </w:sdtContent>
      </w:sdt>
      <w:r w:rsidR="009E3C4D">
        <w:t>.</w:t>
      </w:r>
      <w:r>
        <w:t xml:space="preserve"> Due to the high cost, few patients have private nurses and receive fractional supervision. In contrast, video-centric </w:t>
      </w:r>
      <w:proofErr w:type="gramStart"/>
      <w:r>
        <w:t>monitoring</w:t>
      </w:r>
      <w:proofErr w:type="gramEnd"/>
      <w:r>
        <w:t xml:space="preserve"> and Human Activity Recognition (HAR) apply to a diverse population. When a person falls or drinks a glass of water, their skeleton moves in predictable ways, enabling AI/ML processes to respond through CPS systems. Businesses could deliver these capabilities economically and consistently across global markets, ultimately improving the quality of care at lower costs.</w:t>
      </w:r>
    </w:p>
    <w:p w14:paraId="37B40DAA" w14:textId="03EC9E17" w:rsidR="00194DEA" w:rsidRPr="00194DEA" w:rsidRDefault="00194DEA" w:rsidP="00194DEA">
      <w:pPr>
        <w:ind w:firstLine="720"/>
      </w:pPr>
      <w:r>
        <w:t>However, ethical concerns and privacy issues prevent researchers from collecting data at scale. Image the complexity that small-to-medium businesses face between vetting volunteers and ensuring diversity across participants. There are also budgetary considerations to deploying IP cameras and other CPS in numerous households. These challenges prevent quality research from occurring and improve patients’ quality of care. Instead, processes must exist to simulate these interactions and iterate toward more sophisticated systems.</w:t>
      </w:r>
    </w:p>
    <w:p w14:paraId="25A4380A" w14:textId="77777777" w:rsidR="00F405A5" w:rsidRDefault="00F405A5" w:rsidP="00F405A5">
      <w:pPr>
        <w:pStyle w:val="Heading2"/>
      </w:pPr>
      <w:commentRangeStart w:id="4"/>
      <w:r>
        <w:t>Statement of the Problem</w:t>
      </w:r>
      <w:commentRangeEnd w:id="4"/>
      <w:r w:rsidR="00D36C69">
        <w:rPr>
          <w:rStyle w:val="CommentReference"/>
          <w:b w:val="0"/>
        </w:rPr>
        <w:commentReference w:id="4"/>
      </w:r>
    </w:p>
    <w:p w14:paraId="186303FC" w14:textId="005DEA7C" w:rsidR="00345E7B" w:rsidRDefault="00F405A5">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3C3327">
            <w:rPr>
              <w:noProof/>
            </w:rPr>
            <w:t xml:space="preserve"> (Kim &amp; Kim, 2021)</w:t>
          </w:r>
          <w:r>
            <w:fldChar w:fldCharType="end"/>
          </w:r>
        </w:sdtContent>
      </w:sdt>
      <w:r>
        <w:t xml:space="preserve">. This labor shortage increases hiring and employee retention costs that </w:t>
      </w:r>
      <w:r w:rsidR="006B6D1F">
        <w:t xml:space="preserve">the </w:t>
      </w:r>
      <w:r w:rsidR="006B6D1F">
        <w:lastRenderedPageBreak/>
        <w:t>patients and wel</w:t>
      </w:r>
      <w:r w:rsidR="002838B1">
        <w:t>fa</w:t>
      </w:r>
      <w:r w:rsidR="006B6D1F">
        <w:t>re programs must cover</w:t>
      </w:r>
      <w:r>
        <w:t>.</w:t>
      </w:r>
      <w:r w:rsidR="006B6D1F">
        <w:t xml:space="preserve"> The funding gap is a global problem that does not impact all communities equally. For instance, in South Africa, rural special needs communities have 57% fewer nursing visits than their urban neighbors</w:t>
      </w:r>
      <w:sdt>
        <w:sdtPr>
          <w:id w:val="564376801"/>
          <w:citation/>
        </w:sdtPr>
        <w:sdtEndPr/>
        <w:sdtContent>
          <w:r w:rsidR="006B6D1F">
            <w:fldChar w:fldCharType="begin"/>
          </w:r>
          <w:r w:rsidR="006B6D1F">
            <w:instrText xml:space="preserve"> CITATION Bes20 \l 1033 </w:instrText>
          </w:r>
          <w:r w:rsidR="006B6D1F">
            <w:fldChar w:fldCharType="separate"/>
          </w:r>
          <w:r w:rsidR="003C3327">
            <w:rPr>
              <w:noProof/>
            </w:rPr>
            <w:t xml:space="preserve"> (Besada, 2020)</w:t>
          </w:r>
          <w:r w:rsidR="006B6D1F">
            <w:fldChar w:fldCharType="end"/>
          </w:r>
        </w:sdtContent>
      </w:sdt>
      <w:r w:rsidR="006B6D1F">
        <w:t>. Newly industrialized economies like Taiwan, South Korea, Thailand, and Malaysia are experiencing challenges maintaining their long-term care programs due to growing costs</w:t>
      </w:r>
      <w:sdt>
        <w:sdtPr>
          <w:id w:val="1545784185"/>
          <w:citation/>
        </w:sdtPr>
        <w:sdtEndPr/>
        <w:sdtContent>
          <w:r w:rsidR="006B6D1F">
            <w:fldChar w:fldCharType="begin"/>
          </w:r>
          <w:r w:rsidR="006B6D1F">
            <w:instrText xml:space="preserve"> CITATION Phu21 \l 1033 </w:instrText>
          </w:r>
          <w:r w:rsidR="006B6D1F">
            <w:fldChar w:fldCharType="separate"/>
          </w:r>
          <w:r w:rsidR="003C3327">
            <w:rPr>
              <w:noProof/>
            </w:rPr>
            <w:t xml:space="preserve"> (Phua, 2021)</w:t>
          </w:r>
          <w:r w:rsidR="006B6D1F">
            <w:fldChar w:fldCharType="end"/>
          </w:r>
        </w:sdtContent>
      </w:sdt>
      <w:r w:rsidR="006B6D1F">
        <w:t>. Domestic programs like Veterans Health Administration (VHA) and Medicare are not immune to these economic limits</w:t>
      </w:r>
      <w:r w:rsidR="00AE305E">
        <w:t xml:space="preserve"> (Lei et al., 2021)</w:t>
      </w:r>
      <w:r w:rsidR="006B6D1F">
        <w:t xml:space="preserve">. </w:t>
      </w:r>
      <w:r w:rsidR="004A052A">
        <w:t>Businesses and governments need to control these costs and replace human labor with less expensive automation processes.</w:t>
      </w:r>
    </w:p>
    <w:p w14:paraId="5A5285B8" w14:textId="2AED75DA" w:rsidR="00345E7B" w:rsidRDefault="00345E7B">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3C3327">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3C3327">
            <w:rPr>
              <w:noProof/>
            </w:rPr>
            <w:t xml:space="preserve"> (Blackhurn, 2021)</w:t>
          </w:r>
          <w:r>
            <w:fldChar w:fldCharType="end"/>
          </w:r>
        </w:sdtContent>
      </w:sdt>
      <w:r>
        <w:t xml:space="preserve">. Beyond human and process issues are technical complexities </w:t>
      </w:r>
      <w:r w:rsidR="00D10E3D">
        <w:t xml:space="preserve">in configuring </w:t>
      </w:r>
      <w:r>
        <w:t>prototype autonomous assistants</w:t>
      </w:r>
      <w:r w:rsidR="00D10E3D">
        <w:t>. It requires</w:t>
      </w:r>
      <w:r>
        <w:t xml:space="preserve">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3C3327">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4F03E01E" w14:textId="3D2CA4B9" w:rsidR="00064301" w:rsidRDefault="00064301"/>
    <w:p w14:paraId="74B81596" w14:textId="77777777" w:rsidR="00064301" w:rsidRDefault="00064301"/>
    <w:p w14:paraId="3783889E" w14:textId="77777777" w:rsidR="00202A3F" w:rsidRDefault="00202A3F" w:rsidP="00202A3F">
      <w:pPr>
        <w:pStyle w:val="Heading2"/>
      </w:pPr>
      <w:r>
        <w:lastRenderedPageBreak/>
        <w:t>Purpose of the Study</w:t>
      </w:r>
    </w:p>
    <w:p w14:paraId="38EEA7DB" w14:textId="7C59B86B" w:rsidR="002838B1" w:rsidRDefault="002838B1" w:rsidP="002838B1">
      <w:r>
        <w:tab/>
        <w:t>Th</w:t>
      </w:r>
      <w:r w:rsidR="00D10E3D">
        <w:t>is constructive research design study aim</w:t>
      </w:r>
      <w:r>
        <w:t xml:space="preserve">s to propose a research process that divorces privacy and safety concerns from investigating autonomous assistants in elderly and special needs care. It aims to deliver this capability </w:t>
      </w:r>
      <w:r w:rsidR="00D10E3D">
        <w:t xml:space="preserve">by </w:t>
      </w:r>
      <w:r>
        <w:t xml:space="preserve">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FA62C2" w14:textId="0246952F" w:rsidR="002838B1" w:rsidRDefault="002838B1" w:rsidP="002838B1">
      <w:r>
        <w:tab/>
        <w:t>Hemodialysis (HD) patients have a high risk of falling and becoming injured</w:t>
      </w:r>
      <w:r w:rsidR="004573F3">
        <w:t xml:space="preserve"> (Shirai et al., 2021)</w:t>
      </w:r>
      <w:r>
        <w:t>.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w:t>
      </w:r>
      <w:r w:rsidR="004573F3">
        <w:t xml:space="preserve"> (</w:t>
      </w:r>
      <w:proofErr w:type="spellStart"/>
      <w:r w:rsidR="004573F3">
        <w:t>Aihara</w:t>
      </w:r>
      <w:proofErr w:type="spellEnd"/>
      <w:r w:rsidR="004573F3">
        <w:t xml:space="preserve"> et al., 2021)</w:t>
      </w:r>
      <w:r>
        <w:t>. In contrast, humanoids are well-suited for these experiments. Furthermore, the lack of privacy concerns simplifies the video collection in bathrooms and showers.</w:t>
      </w:r>
    </w:p>
    <w:p w14:paraId="2A451932" w14:textId="3ABCCA92" w:rsidR="00842BDF" w:rsidRDefault="002838B1" w:rsidP="00D42F9A">
      <w:r>
        <w:tab/>
      </w:r>
      <w:r w:rsidR="00D42F9A">
        <w:t xml:space="preserve">Robot operating systems (ROS) and similar toolchains support generating dozens of floor plans and filling them with furniture (Bipin, 2018; AWS </w:t>
      </w:r>
      <w:proofErr w:type="spellStart"/>
      <w:r w:rsidR="00D42F9A">
        <w:t>RoboMaker</w:t>
      </w:r>
      <w:proofErr w:type="spellEnd"/>
      <w:r w:rsidR="00D42F9A">
        <w:t xml:space="preserve">, 2021). These services streamline, focusing on the patient requirements versus simulation infrastructure. The study will use these capabilities to verify the AI/ML CV process across a reproducible gradient of character properties (e.g., weight from 80 to 500 </w:t>
      </w:r>
      <w:proofErr w:type="spellStart"/>
      <w:r w:rsidR="00D42F9A">
        <w:t>lbs</w:t>
      </w:r>
      <w:proofErr w:type="spellEnd"/>
      <w:r w:rsidR="00D42F9A">
        <w:t xml:space="preserve"> and age between 30 to 120 years).</w:t>
      </w:r>
    </w:p>
    <w:p w14:paraId="2D02CD87" w14:textId="77777777" w:rsidR="00C618C3" w:rsidRDefault="00C618C3" w:rsidP="00C618C3">
      <w:pPr>
        <w:pStyle w:val="Heading2"/>
      </w:pPr>
      <w:r>
        <w:lastRenderedPageBreak/>
        <w:t>Introduction to Theoretical Framework</w:t>
      </w:r>
    </w:p>
    <w:p w14:paraId="58098D97" w14:textId="6B3E4771" w:rsidR="00C55D2E" w:rsidRDefault="00C618C3" w:rsidP="00C55D2E">
      <w:pPr>
        <w:ind w:firstLine="720"/>
      </w:pPr>
      <w:r>
        <w:t>Design</w:t>
      </w:r>
      <w:r w:rsidR="00D10E3D">
        <w:t xml:space="preserve"> </w:t>
      </w:r>
      <w:r>
        <w:t>science is a research methodology that creates purposeful artifacts and applies them to study a phenomenon</w:t>
      </w:r>
      <w:r w:rsidR="00AE305E">
        <w:t xml:space="preserve"> (</w:t>
      </w:r>
      <w:proofErr w:type="spellStart"/>
      <w:r w:rsidR="00AE305E">
        <w:t>Hevner</w:t>
      </w:r>
      <w:proofErr w:type="spellEnd"/>
      <w:r w:rsidR="00AE305E">
        <w:t xml:space="preserve"> et al., 2004)</w:t>
      </w:r>
      <w:r>
        <w:t xml:space="preserve">. </w:t>
      </w:r>
      <w:r w:rsidR="00C55D2E">
        <w:t>Both academic and business communities employ this method as a standard approach to Information Technology and Communication (IT&amp;C) problems (</w:t>
      </w:r>
      <w:proofErr w:type="spellStart"/>
      <w:r w:rsidR="00C55D2E">
        <w:t>Peffers</w:t>
      </w:r>
      <w:proofErr w:type="spellEnd"/>
      <w:r w:rsidR="00C55D2E">
        <w:t xml:space="preserve"> et al., 2007; </w:t>
      </w:r>
      <w:proofErr w:type="spellStart"/>
      <w:r w:rsidR="00C55D2E">
        <w:t>Bryar</w:t>
      </w:r>
      <w:proofErr w:type="spellEnd"/>
      <w:r w:rsidR="00C55D2E">
        <w:t xml:space="preserve"> &amp; </w:t>
      </w:r>
      <w:proofErr w:type="spellStart"/>
      <w:r w:rsidR="00C55D2E">
        <w:t>Carr</w:t>
      </w:r>
      <w:proofErr w:type="spellEnd"/>
      <w:r w:rsidR="00C55D2E">
        <w:t>, 2021). It comes with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6E1043C8" w14:textId="77777777" w:rsidR="00C55D2E" w:rsidRDefault="00C55D2E" w:rsidP="00C55D2E">
      <w:pPr>
        <w:pStyle w:val="Caption"/>
      </w:pPr>
      <w:r>
        <w:t xml:space="preserve">Table </w:t>
      </w:r>
      <w:fldSimple w:instr=" SEQ Table \* ARABIC ">
        <w:r>
          <w:rPr>
            <w:noProof/>
          </w:rPr>
          <w:t>1</w:t>
        </w:r>
      </w:fldSimple>
      <w:r>
        <w:t xml:space="preserve">: Design-science </w:t>
      </w:r>
      <w:proofErr w:type="spellStart"/>
      <w:r>
        <w:t>Guidenlines</w:t>
      </w:r>
      <w:proofErr w:type="spellEnd"/>
      <w:r>
        <w:t xml:space="preserve"> (</w:t>
      </w:r>
      <w:proofErr w:type="spellStart"/>
      <w:r>
        <w:t>Hevner</w:t>
      </w:r>
      <w:proofErr w:type="spellEnd"/>
      <w:r>
        <w:t xml:space="preserve"> et al. 2004)</w:t>
      </w:r>
    </w:p>
    <w:tbl>
      <w:tblPr>
        <w:tblStyle w:val="GridTable4"/>
        <w:tblW w:w="9625" w:type="dxa"/>
        <w:tblLook w:val="04A0" w:firstRow="1" w:lastRow="0" w:firstColumn="1" w:lastColumn="0" w:noHBand="0" w:noVBand="1"/>
      </w:tblPr>
      <w:tblGrid>
        <w:gridCol w:w="1870"/>
        <w:gridCol w:w="7755"/>
      </w:tblGrid>
      <w:tr w:rsidR="00C55D2E" w14:paraId="4ADEB96F" w14:textId="77777777" w:rsidTr="0066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054872" w14:textId="77777777" w:rsidR="00C55D2E" w:rsidRDefault="00C55D2E" w:rsidP="00665A0E">
            <w:r>
              <w:t>Guideline</w:t>
            </w:r>
          </w:p>
        </w:tc>
        <w:tc>
          <w:tcPr>
            <w:tcW w:w="7755" w:type="dxa"/>
          </w:tcPr>
          <w:p w14:paraId="42B8E966" w14:textId="77777777" w:rsidR="00C55D2E" w:rsidRDefault="00C55D2E" w:rsidP="00665A0E">
            <w:pPr>
              <w:cnfStyle w:val="100000000000" w:firstRow="1" w:lastRow="0" w:firstColumn="0" w:lastColumn="0" w:oddVBand="0" w:evenVBand="0" w:oddHBand="0" w:evenHBand="0" w:firstRowFirstColumn="0" w:firstRowLastColumn="0" w:lastRowFirstColumn="0" w:lastRowLastColumn="0"/>
            </w:pPr>
            <w:r>
              <w:t>Description</w:t>
            </w:r>
          </w:p>
        </w:tc>
      </w:tr>
      <w:tr w:rsidR="00C55D2E" w14:paraId="41FDDD36"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D7CB249" w14:textId="77777777" w:rsidR="00C55D2E" w:rsidRDefault="00C55D2E" w:rsidP="00665A0E">
            <w:r>
              <w:t>Design as an Artifact</w:t>
            </w:r>
          </w:p>
        </w:tc>
        <w:tc>
          <w:tcPr>
            <w:tcW w:w="7755" w:type="dxa"/>
          </w:tcPr>
          <w:p w14:paraId="13D087FE"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produce a viable artifact in the form of a construct, a model, a method, or an instantiation.</w:t>
            </w:r>
          </w:p>
        </w:tc>
      </w:tr>
      <w:tr w:rsidR="00C55D2E" w14:paraId="4E70BC7C"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31C3476" w14:textId="77777777" w:rsidR="00C55D2E" w:rsidRDefault="00C55D2E" w:rsidP="00665A0E">
            <w:r>
              <w:t>Problem Relevance</w:t>
            </w:r>
          </w:p>
        </w:tc>
        <w:tc>
          <w:tcPr>
            <w:tcW w:w="7755" w:type="dxa"/>
          </w:tcPr>
          <w:p w14:paraId="2C157686"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C55D2E" w14:paraId="09FD16CF"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5FBB7AA" w14:textId="77777777" w:rsidR="00C55D2E" w:rsidRDefault="00C55D2E" w:rsidP="00665A0E">
            <w:r>
              <w:t>Design Evaluation</w:t>
            </w:r>
          </w:p>
        </w:tc>
        <w:tc>
          <w:tcPr>
            <w:tcW w:w="7755" w:type="dxa"/>
          </w:tcPr>
          <w:p w14:paraId="34C1CDB3"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C55D2E" w14:paraId="54C3702E"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4D60C150" w14:textId="77777777" w:rsidR="00C55D2E" w:rsidRDefault="00C55D2E" w:rsidP="00665A0E">
            <w:r>
              <w:t>Research Contributions</w:t>
            </w:r>
          </w:p>
        </w:tc>
        <w:tc>
          <w:tcPr>
            <w:tcW w:w="7755" w:type="dxa"/>
          </w:tcPr>
          <w:p w14:paraId="13E50A29"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C55D2E" w14:paraId="455B3BE1"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8B371C5" w14:textId="77777777" w:rsidR="00C55D2E" w:rsidRDefault="00C55D2E" w:rsidP="00665A0E">
            <w:r>
              <w:t>Research Rigor</w:t>
            </w:r>
          </w:p>
        </w:tc>
        <w:tc>
          <w:tcPr>
            <w:tcW w:w="7755" w:type="dxa"/>
          </w:tcPr>
          <w:p w14:paraId="47208355"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C55D2E" w14:paraId="2AAC1685" w14:textId="77777777" w:rsidTr="00665A0E">
        <w:tc>
          <w:tcPr>
            <w:cnfStyle w:val="001000000000" w:firstRow="0" w:lastRow="0" w:firstColumn="1" w:lastColumn="0" w:oddVBand="0" w:evenVBand="0" w:oddHBand="0" w:evenHBand="0" w:firstRowFirstColumn="0" w:firstRowLastColumn="0" w:lastRowFirstColumn="0" w:lastRowLastColumn="0"/>
            <w:tcW w:w="1870" w:type="dxa"/>
          </w:tcPr>
          <w:p w14:paraId="58150512" w14:textId="77777777" w:rsidR="00C55D2E" w:rsidRDefault="00C55D2E" w:rsidP="00665A0E">
            <w:r>
              <w:t>Design as a Search Process</w:t>
            </w:r>
          </w:p>
        </w:tc>
        <w:tc>
          <w:tcPr>
            <w:tcW w:w="7755" w:type="dxa"/>
          </w:tcPr>
          <w:p w14:paraId="397077AE" w14:textId="77777777" w:rsidR="00C55D2E" w:rsidRDefault="00C55D2E" w:rsidP="00665A0E">
            <w:pPr>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C55D2E" w14:paraId="45C9DC68" w14:textId="77777777" w:rsidTr="0066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6E8AAA9" w14:textId="77777777" w:rsidR="00C55D2E" w:rsidRDefault="00C55D2E" w:rsidP="00665A0E">
            <w:r>
              <w:t>Communication of Research</w:t>
            </w:r>
          </w:p>
        </w:tc>
        <w:tc>
          <w:tcPr>
            <w:tcW w:w="7755" w:type="dxa"/>
          </w:tcPr>
          <w:p w14:paraId="46E7CDAA" w14:textId="77777777" w:rsidR="00C55D2E" w:rsidRDefault="00C55D2E" w:rsidP="00665A0E">
            <w:pPr>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3C6DB6C6" w14:textId="77777777" w:rsidR="00C55D2E" w:rsidRDefault="00C55D2E" w:rsidP="00C618C3"/>
    <w:p w14:paraId="11E2EA85" w14:textId="25079A3C" w:rsidR="00C55D2E" w:rsidRDefault="00C55D2E">
      <w:pPr>
        <w:rPr>
          <w:b/>
        </w:rPr>
      </w:pPr>
      <w:r>
        <w:tab/>
        <w:t>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w:t>
      </w:r>
      <w:r w:rsidR="003E4E78">
        <w:t xml:space="preserve"> Third, the artifacts expand the body of knowledge through the research questions. See Chapter 3: Research Method for more information.</w:t>
      </w:r>
    </w:p>
    <w:p w14:paraId="6C68AA83" w14:textId="77777777" w:rsidR="003D42C9" w:rsidRDefault="003D42C9" w:rsidP="003D42C9">
      <w:pPr>
        <w:pStyle w:val="Heading2"/>
      </w:pPr>
      <w:r>
        <w:lastRenderedPageBreak/>
        <w:t>Research Questions</w:t>
      </w:r>
    </w:p>
    <w:p w14:paraId="6F8FB8A0" w14:textId="559FBC7F" w:rsidR="003D42C9" w:rsidRDefault="003D42C9">
      <w:r>
        <w:tab/>
        <w:t xml:space="preserve">This constructive research design study aims to propose a research method for modeling elderly and special needs behaviors. </w:t>
      </w:r>
      <w:r w:rsidR="00D10E3D">
        <w:t>Using an AI/ML CV monitoring process to predict HD patients’ likelihood of falling within a physics simulation process seeks to demonstrate this approach</w:t>
      </w:r>
      <w:r>
        <w:t>. That proposition raises questions regarding the potential solution’s ability to detect and respond to patient behaviors.</w:t>
      </w:r>
    </w:p>
    <w:p w14:paraId="26670BFA" w14:textId="77777777" w:rsidR="003D42C9" w:rsidRDefault="003D42C9" w:rsidP="003D42C9">
      <w:pPr>
        <w:pStyle w:val="Heading3"/>
      </w:pPr>
      <w:r>
        <w:t xml:space="preserve"> RQ1</w:t>
      </w:r>
    </w:p>
    <w:p w14:paraId="68D7D1B8" w14:textId="0D2C4F39" w:rsidR="003D42C9" w:rsidRDefault="003D42C9" w:rsidP="003D42C9">
      <w:r>
        <w:tab/>
        <w:t xml:space="preserve">To what extent can the CV-based system extract the subject’s </w:t>
      </w:r>
      <w:r w:rsidRPr="003D42C9">
        <w:rPr>
          <w:i/>
          <w:iCs/>
        </w:rPr>
        <w:t>intent</w:t>
      </w:r>
      <w:r>
        <w:t xml:space="preserve"> from dynamic and noisy video streams? The virtual patient can freely roam within their residence and modify the environment, such as moving furniture and turning off lights. Does this impact the reliability of the statically positioned camera?</w:t>
      </w:r>
    </w:p>
    <w:p w14:paraId="61F47870" w14:textId="77777777" w:rsidR="003D42C9" w:rsidRDefault="003D42C9" w:rsidP="003D42C9">
      <w:pPr>
        <w:pStyle w:val="Heading3"/>
      </w:pPr>
      <w:r>
        <w:t>RQ2</w:t>
      </w:r>
    </w:p>
    <w:p w14:paraId="70AD9A4E" w14:textId="1720F920" w:rsidR="003D42C9" w:rsidRDefault="003D42C9" w:rsidP="003D42C9">
      <w:r>
        <w:tab/>
        <w:t xml:space="preserve">To what extent can the AI/ML monitoring process predict that the patient will fall? The humanoid and physics engine will honor rules, such as steps until </w:t>
      </w:r>
      <w:r w:rsidR="00D10E3D">
        <w:t xml:space="preserve">the </w:t>
      </w:r>
      <w:r>
        <w:t>fall is proportional to the character’s weight and height. Can the process learn these rules and demonstrate the generalizability to more specific medical situations?</w:t>
      </w:r>
    </w:p>
    <w:p w14:paraId="48658789" w14:textId="0E3097BA" w:rsidR="001720DE" w:rsidRDefault="001720DE" w:rsidP="001720DE">
      <w:pPr>
        <w:pStyle w:val="Heading2"/>
      </w:pPr>
      <w:r>
        <w:t>Significance of the Study</w:t>
      </w:r>
    </w:p>
    <w:p w14:paraId="57CECFB8" w14:textId="773E9564" w:rsidR="00900F4F" w:rsidRDefault="00900F4F" w:rsidP="00900F4F">
      <w:r>
        <w:tab/>
        <w:t xml:space="preserve">Human Activity Recognition (HAR) can improve elderly and special needs care by efficiently scaling out the visual coverage of medical facilities. Today, it is challenging to study HAR solutions within private residences.   These issues stem from the system needing to record </w:t>
      </w:r>
      <w:r w:rsidR="00D10E3D">
        <w:t xml:space="preserve">and share potentially </w:t>
      </w:r>
      <w:r>
        <w:t>privacy-sensitive situation</w:t>
      </w:r>
      <w:r w:rsidR="00D10E3D">
        <w:t>s</w:t>
      </w:r>
      <w:r>
        <w:t xml:space="preserve">, such as bathing or intimacy. Further complicating matters, the researchers must overcome the logistical challenges </w:t>
      </w:r>
      <w:r w:rsidR="00D10E3D">
        <w:t xml:space="preserve">of </w:t>
      </w:r>
      <w:r>
        <w:t xml:space="preserve">finding representative samples, proving result reproducibility, and the economic overhead of multiple </w:t>
      </w:r>
      <w:r>
        <w:lastRenderedPageBreak/>
        <w:t xml:space="preserve">monitoring stations. Instead, this study proposes a research process using a physics simulator, animated actors, and virtual homes. The novel approach enables researchers to assess their CV algorithms across a repeatable configuration corpus. For instance, elderly patients falling is one of the most significant and avoidable reasons they need medical attention. This approach </w:t>
      </w:r>
      <w:r w:rsidR="00D10E3D">
        <w:t>simulates</w:t>
      </w:r>
      <w:r>
        <w:t xml:space="preserve"> this scenario, with each limb having distinct tensile strength, flexibility, and weight. When researchers can generate representative test</w:t>
      </w:r>
      <w:r w:rsidR="00D10E3D">
        <w:t xml:space="preserve"> </w:t>
      </w:r>
      <w:r>
        <w:t xml:space="preserve">cases economically, it unlocks the potential for faster product iterations and </w:t>
      </w:r>
      <w:r w:rsidR="00133C11">
        <w:t>quickly expands the body of knowledge</w:t>
      </w:r>
      <w:r>
        <w:t>.</w:t>
      </w:r>
    </w:p>
    <w:p w14:paraId="7F5CD725" w14:textId="577D18C1" w:rsidR="00900F4F" w:rsidRDefault="00900F4F">
      <w:pPr>
        <w:rPr>
          <w:b/>
        </w:rPr>
      </w:pPr>
      <w:r>
        <w:tab/>
        <w:t>Cyber-Physical Systems (CPS) serve as a bridge between digital algorithms and the real world. These technologies need patterns and methodologies that react to intents discovered through HAR. Today, the fractured ecosystem spans multiple vendors</w:t>
      </w:r>
      <w:r w:rsidR="00D10E3D">
        <w:t>,</w:t>
      </w:r>
      <w:r>
        <w:t xml:space="preserve"> and </w:t>
      </w:r>
      <w:r w:rsidR="00D10E3D">
        <w:t xml:space="preserve">it </w:t>
      </w:r>
      <w:r>
        <w:t>is cumbersome to assess holistic solutions. This research project aims to reduce this complexity with specific virtual health and safety devices compatible with the simulator. Future researchers can leverage these tools and services to introduce noise (e.g., camera distortion) into the virtual world. Further lowering the barrier to entry for study HAR within personal residences opens the door to future innovations not yet considered!</w:t>
      </w:r>
    </w:p>
    <w:p w14:paraId="7E87F1AC" w14:textId="530FFB44" w:rsidR="004573F3" w:rsidRDefault="004573F3" w:rsidP="004573F3">
      <w:pPr>
        <w:pStyle w:val="Heading2"/>
      </w:pPr>
      <w:r>
        <w:t>Definition of Key Terms</w:t>
      </w:r>
    </w:p>
    <w:p w14:paraId="173256C2" w14:textId="77777777" w:rsidR="004573F3" w:rsidRDefault="004573F3" w:rsidP="004573F3">
      <w:pPr>
        <w:pStyle w:val="Heading3"/>
      </w:pPr>
      <w:r>
        <w:t>Artificial Intelligence/Machine Learning (AI/ML)</w:t>
      </w:r>
    </w:p>
    <w:p w14:paraId="1D55E6EF" w14:textId="7EB2D4EB" w:rsidR="004573F3" w:rsidRDefault="004573F3" w:rsidP="004573F3">
      <w:r>
        <w:tab/>
        <w:t>Artificial intelligence is the design, implementation, and use of programs, machines, and systems exhibit</w:t>
      </w:r>
      <w:r w:rsidR="00D10E3D">
        <w:t>ing</w:t>
      </w:r>
      <w:r>
        <w:t xml:space="preserve"> human intelligence</w:t>
      </w:r>
      <w:r w:rsidR="00D10E3D">
        <w:t>. Its most essential activities are k</w:t>
      </w:r>
      <w:r>
        <w:t>nowledge representation, reasoning, and learning</w:t>
      </w:r>
      <w:sdt>
        <w:sdtPr>
          <w:id w:val="-1610802112"/>
          <w:citation/>
        </w:sdtPr>
        <w:sdtEndPr/>
        <w:sdtContent>
          <w:r>
            <w:fldChar w:fldCharType="begin"/>
          </w:r>
          <w:r>
            <w:instrText xml:space="preserve"> CITATION Shi201 \l 1033 </w:instrText>
          </w:r>
          <w:r>
            <w:fldChar w:fldCharType="separate"/>
          </w:r>
          <w:r w:rsidR="003C3327">
            <w:rPr>
              <w:noProof/>
            </w:rPr>
            <w:t xml:space="preserve"> (Whitson, 2020)</w:t>
          </w:r>
          <w:r>
            <w:fldChar w:fldCharType="end"/>
          </w:r>
        </w:sdtContent>
      </w:sdt>
      <w:r>
        <w:t>.</w:t>
      </w:r>
    </w:p>
    <w:p w14:paraId="6B060A90" w14:textId="77777777" w:rsidR="004573F3" w:rsidRDefault="004573F3" w:rsidP="004573F3">
      <w:pPr>
        <w:pStyle w:val="Heading3"/>
      </w:pPr>
      <w:r>
        <w:t>Computer Vision (CV)</w:t>
      </w:r>
    </w:p>
    <w:p w14:paraId="4F3D13A4" w14:textId="2B919A81" w:rsidR="004573F3" w:rsidRDefault="004573F3" w:rsidP="004573F3">
      <w:pPr>
        <w:ind w:firstLine="720"/>
      </w:pPr>
      <w:r>
        <w:t>Computer (or machine) vision is a set of capabilities that extract information from 2D and 3D images</w:t>
      </w:r>
      <w:sdt>
        <w:sdtPr>
          <w:id w:val="-345791553"/>
          <w:citation/>
        </w:sdtPr>
        <w:sdtEndPr/>
        <w:sdtContent>
          <w:r>
            <w:fldChar w:fldCharType="begin"/>
          </w:r>
          <w:r>
            <w:instrText xml:space="preserve"> CITATION Hor17 \l 1033 </w:instrText>
          </w:r>
          <w:r>
            <w:fldChar w:fldCharType="separate"/>
          </w:r>
          <w:r w:rsidR="003C3327">
            <w:rPr>
              <w:noProof/>
            </w:rPr>
            <w:t xml:space="preserve"> (Hornberg, 2017)</w:t>
          </w:r>
          <w:r>
            <w:fldChar w:fldCharType="end"/>
          </w:r>
        </w:sdtContent>
      </w:sdt>
      <w:r>
        <w:t>.</w:t>
      </w:r>
    </w:p>
    <w:p w14:paraId="7F2E85B4" w14:textId="3A4A1AD1" w:rsidR="004573F3" w:rsidRDefault="004573F3" w:rsidP="004573F3">
      <w:pPr>
        <w:pStyle w:val="Heading3"/>
      </w:pPr>
      <w:r>
        <w:lastRenderedPageBreak/>
        <w:t>Convolutional Neural Network (CNN)</w:t>
      </w:r>
    </w:p>
    <w:p w14:paraId="47F389AF" w14:textId="6CA0FBA5" w:rsidR="004573F3" w:rsidRDefault="004573F3" w:rsidP="004573F3">
      <w:r>
        <w:tab/>
        <w:t>A CNN is an artificial neural network used in image recognition and processing</w:t>
      </w:r>
      <w:r w:rsidRPr="004573F3">
        <w:t xml:space="preserve"> </w:t>
      </w:r>
      <w:r>
        <w:t>domains</w:t>
      </w:r>
      <w:sdt>
        <w:sdtPr>
          <w:id w:val="-1599408913"/>
          <w:citation/>
        </w:sdtPr>
        <w:sdtEndPr/>
        <w:sdtContent>
          <w:r>
            <w:fldChar w:fldCharType="begin"/>
          </w:r>
          <w:r>
            <w:instrText xml:space="preserve"> CITATION Ngu19 \l 1033 </w:instrText>
          </w:r>
          <w:r>
            <w:fldChar w:fldCharType="separate"/>
          </w:r>
          <w:r w:rsidR="003C3327">
            <w:rPr>
              <w:noProof/>
            </w:rPr>
            <w:t xml:space="preserve"> (Nguyen, Huynh, Tran, &amp; Ngo, 2019)</w:t>
          </w:r>
          <w:r>
            <w:fldChar w:fldCharType="end"/>
          </w:r>
        </w:sdtContent>
      </w:sdt>
      <w:r>
        <w:t>.</w:t>
      </w:r>
    </w:p>
    <w:p w14:paraId="73D2661B" w14:textId="77777777" w:rsidR="004573F3" w:rsidRDefault="004573F3" w:rsidP="004573F3">
      <w:pPr>
        <w:pStyle w:val="Heading3"/>
      </w:pPr>
      <w:r>
        <w:t>Cyber-Physical Systems (CPS)</w:t>
      </w:r>
    </w:p>
    <w:p w14:paraId="69A414EA" w14:textId="5DB6E9E3" w:rsidR="004573F3" w:rsidRPr="004F7459" w:rsidRDefault="004573F3" w:rsidP="004573F3">
      <w:r>
        <w:tab/>
        <w:t>Cyber-Physical Systems are network-programmable devices that respond to digital messages through embedded capabilities</w:t>
      </w:r>
      <w:sdt>
        <w:sdtPr>
          <w:id w:val="1582797062"/>
          <w:citation/>
        </w:sdtPr>
        <w:sdtEndPr/>
        <w:sdtContent>
          <w:r>
            <w:fldChar w:fldCharType="begin"/>
          </w:r>
          <w:r>
            <w:instrText xml:space="preserve"> CITATION Agu201 \l 1033 </w:instrText>
          </w:r>
          <w:r>
            <w:fldChar w:fldCharType="separate"/>
          </w:r>
          <w:r w:rsidR="003C3327">
            <w:rPr>
              <w:noProof/>
            </w:rPr>
            <w:t xml:space="preserve"> (Aguida, Ouchani, &amp; Benmalek, 2020)</w:t>
          </w:r>
          <w:r>
            <w:fldChar w:fldCharType="end"/>
          </w:r>
        </w:sdtContent>
      </w:sdt>
      <w:r>
        <w:t>. It is a subset of an Internet of Things (IoT) domain.</w:t>
      </w:r>
    </w:p>
    <w:p w14:paraId="4577DB7B" w14:textId="77777777" w:rsidR="004573F3" w:rsidRDefault="004573F3" w:rsidP="004573F3">
      <w:pPr>
        <w:pStyle w:val="Heading3"/>
      </w:pPr>
      <w:r>
        <w:t>Human Activity Recognition (HAR)</w:t>
      </w:r>
    </w:p>
    <w:p w14:paraId="222BE6E3" w14:textId="3786F034" w:rsidR="004573F3" w:rsidRDefault="004573F3" w:rsidP="004573F3">
      <w:r>
        <w:tab/>
        <w:t xml:space="preserve">HAR is the process of </w:t>
      </w:r>
      <w:r w:rsidR="003B59A2">
        <w:t>identifying</w:t>
      </w:r>
      <w:r>
        <w:t xml:space="preserve"> human behaviors </w:t>
      </w:r>
      <w:r w:rsidR="003B59A2">
        <w:t>from motion feeds</w:t>
      </w:r>
      <w:sdt>
        <w:sdtPr>
          <w:id w:val="717713104"/>
          <w:citation/>
        </w:sdtPr>
        <w:sdtEndPr/>
        <w:sdtContent>
          <w:r>
            <w:fldChar w:fldCharType="begin"/>
          </w:r>
          <w:r>
            <w:instrText xml:space="preserve"> CITATION Gor20 \l 1033 </w:instrText>
          </w:r>
          <w:r>
            <w:fldChar w:fldCharType="separate"/>
          </w:r>
          <w:r w:rsidR="003C3327">
            <w:rPr>
              <w:noProof/>
            </w:rPr>
            <w:t xml:space="preserve"> (Gorgulu &amp; Tasdelen, 2020)</w:t>
          </w:r>
          <w:r>
            <w:fldChar w:fldCharType="end"/>
          </w:r>
        </w:sdtContent>
      </w:sdt>
      <w:r>
        <w:t xml:space="preserve">. </w:t>
      </w:r>
    </w:p>
    <w:p w14:paraId="12EBE80C" w14:textId="77777777" w:rsidR="004573F3" w:rsidRDefault="004573F3" w:rsidP="004573F3">
      <w:pPr>
        <w:pStyle w:val="Heading3"/>
      </w:pPr>
      <w:r>
        <w:t>Internet of Things (IoT) device</w:t>
      </w:r>
    </w:p>
    <w:p w14:paraId="7F31D35F" w14:textId="105A27A2" w:rsidR="004573F3" w:rsidRPr="00855D38" w:rsidRDefault="004573F3" w:rsidP="004573F3">
      <w:pPr>
        <w:ind w:firstLine="720"/>
      </w:pPr>
      <w:r>
        <w:t>The Internet of Things (IoT) attempts to widen the interconnectivity of computers by interconnecting objects</w:t>
      </w:r>
      <w:sdt>
        <w:sdtPr>
          <w:id w:val="1332957495"/>
          <w:citation/>
        </w:sdtPr>
        <w:sdtEndPr/>
        <w:sdtContent>
          <w:r>
            <w:fldChar w:fldCharType="begin"/>
          </w:r>
          <w:r>
            <w:instrText xml:space="preserve"> CITATION Com09 \l 1033 </w:instrText>
          </w:r>
          <w:r>
            <w:fldChar w:fldCharType="separate"/>
          </w:r>
          <w:r w:rsidR="003C3327">
            <w:rPr>
              <w:noProof/>
            </w:rPr>
            <w:t xml:space="preserve"> (Commission of the European Communities, 2009)</w:t>
          </w:r>
          <w:r>
            <w:fldChar w:fldCharType="end"/>
          </w:r>
        </w:sdtContent>
      </w:sdt>
      <w:r>
        <w:t>.</w:t>
      </w:r>
    </w:p>
    <w:p w14:paraId="3586DA80" w14:textId="77777777" w:rsidR="004573F3" w:rsidRDefault="004573F3" w:rsidP="004573F3">
      <w:pPr>
        <w:pStyle w:val="Heading3"/>
      </w:pPr>
      <w:r>
        <w:t>Motion capture (</w:t>
      </w:r>
      <w:proofErr w:type="spellStart"/>
      <w:r>
        <w:t>MoCap</w:t>
      </w:r>
      <w:proofErr w:type="spellEnd"/>
      <w:r>
        <w:t>)</w:t>
      </w:r>
    </w:p>
    <w:p w14:paraId="11792510" w14:textId="7573E29D" w:rsidR="004573F3" w:rsidRPr="00855D38" w:rsidRDefault="004573F3" w:rsidP="004573F3">
      <w:r>
        <w:tab/>
        <w:t xml:space="preserve">Motion capture is a process that digitizes structural </w:t>
      </w:r>
      <w:r w:rsidR="003B59A2">
        <w:t xml:space="preserve">body </w:t>
      </w:r>
      <w:r>
        <w:t>movement</w:t>
      </w:r>
      <w:r w:rsidR="003B59A2">
        <w:t>s</w:t>
      </w:r>
      <w:r>
        <w:t xml:space="preserve"> for film and television production</w:t>
      </w:r>
      <w:sdt>
        <w:sdtPr>
          <w:id w:val="267122278"/>
          <w:citation/>
        </w:sdtPr>
        <w:sdtEndPr/>
        <w:sdtContent>
          <w:r>
            <w:fldChar w:fldCharType="begin"/>
          </w:r>
          <w:r>
            <w:instrText xml:space="preserve"> CITATION Gan20 \l 1033 </w:instrText>
          </w:r>
          <w:r>
            <w:fldChar w:fldCharType="separate"/>
          </w:r>
          <w:r w:rsidR="003C3327">
            <w:rPr>
              <w:noProof/>
            </w:rPr>
            <w:t xml:space="preserve"> (Gan, Li, Wang, &amp; Zhang, 2020)</w:t>
          </w:r>
          <w:r>
            <w:fldChar w:fldCharType="end"/>
          </w:r>
        </w:sdtContent>
      </w:sdt>
      <w:r>
        <w:t>.</w:t>
      </w:r>
    </w:p>
    <w:p w14:paraId="6F8F9201" w14:textId="77777777" w:rsidR="004573F3" w:rsidRDefault="004573F3" w:rsidP="004573F3">
      <w:pPr>
        <w:pStyle w:val="Heading3"/>
      </w:pPr>
      <w:r>
        <w:t>Recurrent Neural Network (RNN)</w:t>
      </w:r>
    </w:p>
    <w:p w14:paraId="7F8F297D" w14:textId="27A682D8" w:rsidR="004573F3" w:rsidRDefault="004573F3" w:rsidP="004573F3">
      <w:r>
        <w:tab/>
      </w:r>
      <w:r w:rsidR="003B59A2">
        <w:t xml:space="preserve">An RNN is an artificial neural network used in </w:t>
      </w:r>
      <w:r>
        <w:t>sequential data sets like natural language processing and time series</w:t>
      </w:r>
      <w:sdt>
        <w:sdtPr>
          <w:id w:val="255491851"/>
          <w:citation/>
        </w:sdtPr>
        <w:sdtEndPr/>
        <w:sdtContent>
          <w:r>
            <w:fldChar w:fldCharType="begin"/>
          </w:r>
          <w:r>
            <w:instrText xml:space="preserve"> CITATION Boo201 \l 1033 </w:instrText>
          </w:r>
          <w:r>
            <w:fldChar w:fldCharType="separate"/>
          </w:r>
          <w:r w:rsidR="003C3327">
            <w:rPr>
              <w:noProof/>
            </w:rPr>
            <w:t xml:space="preserve"> (Boorugu &amp; Ramesh, 2020)</w:t>
          </w:r>
          <w:r>
            <w:fldChar w:fldCharType="end"/>
          </w:r>
        </w:sdtContent>
      </w:sdt>
      <w:r w:rsidR="003B59A2">
        <w:t>.</w:t>
      </w:r>
    </w:p>
    <w:p w14:paraId="0CCA9E82" w14:textId="17E9325A" w:rsidR="001720DE" w:rsidRDefault="001720DE" w:rsidP="001720DE">
      <w:pPr>
        <w:pStyle w:val="Heading2"/>
      </w:pPr>
      <w:r>
        <w:t>Summary</w:t>
      </w:r>
    </w:p>
    <w:p w14:paraId="49190F7E" w14:textId="19F973DB" w:rsidR="00B211A8" w:rsidRDefault="008F725B" w:rsidP="008F725B">
      <w:r>
        <w:tab/>
        <w:t xml:space="preserve">This chapter introduced the central problem statement that researchers need to study privacy-sensitive contexts like in-home monitoring of elderly and special needs patients. Those researchers encounter challenges spanning personal privacy, logistical, </w:t>
      </w:r>
      <w:proofErr w:type="gramStart"/>
      <w:r>
        <w:t>sufficient</w:t>
      </w:r>
      <w:proofErr w:type="gramEnd"/>
      <w:r>
        <w:t xml:space="preserve"> and diverse </w:t>
      </w:r>
      <w:r>
        <w:lastRenderedPageBreak/>
        <w:t>representation, and costs, among other entry barriers. After mitigating these issues, the research results are difficult and expensive to reproduce.</w:t>
      </w:r>
    </w:p>
    <w:p w14:paraId="63894FD8" w14:textId="5E444555" w:rsidR="003B59A2" w:rsidRDefault="008F725B" w:rsidP="00B211A8">
      <w:pPr>
        <w:ind w:firstLine="720"/>
      </w:pPr>
      <w:r>
        <w:t xml:space="preserve">The </w:t>
      </w:r>
      <w:r w:rsidR="00FB4CDA">
        <w:t xml:space="preserve">constructive research </w:t>
      </w:r>
      <w:r>
        <w:t xml:space="preserve">study proposes reducing these </w:t>
      </w:r>
      <w:r w:rsidR="00B211A8">
        <w:t>barriers</w:t>
      </w:r>
      <w:r>
        <w:t xml:space="preserve"> through a simulation process</w:t>
      </w:r>
      <w:r w:rsidR="00B211A8">
        <w:t xml:space="preserve">. It implements these capabilities using open-source software and existing </w:t>
      </w:r>
      <w:proofErr w:type="spellStart"/>
      <w:r w:rsidR="00B211A8">
        <w:t>MoCAP</w:t>
      </w:r>
      <w:proofErr w:type="spellEnd"/>
      <w:r w:rsidR="00B211A8">
        <w:t xml:space="preserve"> recordings. </w:t>
      </w:r>
      <w:r w:rsidR="00133C11">
        <w:t>Researchers can position humanoid actors inside a virtual world</w:t>
      </w:r>
      <w:r w:rsidR="00B211A8">
        <w:t xml:space="preserve"> that perform</w:t>
      </w:r>
      <w:r w:rsidR="00133C11">
        <w:t>s</w:t>
      </w:r>
      <w:r w:rsidR="00B211A8">
        <w:t xml:space="preserve"> animation sequences under differential physical configurations</w:t>
      </w:r>
      <w:r w:rsidR="00FB4CDA">
        <w:t xml:space="preserve"> (e.g., weight and height)</w:t>
      </w:r>
      <w:r w:rsidR="00B211A8">
        <w:t xml:space="preserve">. Next, the study demonstrates this approach by assessing an AI/ML and CV algorithm’s ability to perform HAR tasks. These predictions control CPS systems within the world </w:t>
      </w:r>
      <w:proofErr w:type="gramStart"/>
      <w:r w:rsidR="00B211A8">
        <w:t>and also</w:t>
      </w:r>
      <w:proofErr w:type="gramEnd"/>
      <w:r w:rsidR="00B211A8">
        <w:t xml:space="preserve"> validate algorithmic performance.</w:t>
      </w:r>
    </w:p>
    <w:p w14:paraId="7C24ACBC" w14:textId="77777777" w:rsidR="003B59A2" w:rsidRDefault="003B59A2">
      <w:r>
        <w:br w:type="page"/>
      </w:r>
    </w:p>
    <w:sdt>
      <w:sdtPr>
        <w:rPr>
          <w:b w:val="0"/>
        </w:rPr>
        <w:id w:val="-1430813649"/>
        <w:docPartObj>
          <w:docPartGallery w:val="Bibliographies"/>
          <w:docPartUnique/>
        </w:docPartObj>
      </w:sdtPr>
      <w:sdtEndPr/>
      <w:sdtContent>
        <w:p w14:paraId="16825B16" w14:textId="579DA1FA" w:rsidR="00A92117" w:rsidRPr="00A92117" w:rsidRDefault="00A92117" w:rsidP="004573F3">
          <w:pPr>
            <w:pStyle w:val="Heading1"/>
            <w:rPr>
              <w:b w:val="0"/>
              <w:bCs/>
            </w:rPr>
          </w:pPr>
          <w:r w:rsidRPr="00A92117">
            <w:rPr>
              <w:b w:val="0"/>
              <w:bCs/>
            </w:rPr>
            <w:t>References</w:t>
          </w:r>
        </w:p>
        <w:sdt>
          <w:sdtPr>
            <w:id w:val="-573587230"/>
            <w:bibliography/>
          </w:sdtPr>
          <w:sdtEndPr/>
          <w:sdtContent>
            <w:p w14:paraId="58AD3402" w14:textId="77777777" w:rsidR="003C3327" w:rsidRDefault="00A92117" w:rsidP="003C3327">
              <w:pPr>
                <w:pStyle w:val="Bibliography"/>
                <w:ind w:left="720" w:hanging="720"/>
                <w:rPr>
                  <w:noProof/>
                </w:rPr>
              </w:pPr>
              <w:r>
                <w:fldChar w:fldCharType="begin"/>
              </w:r>
              <w:r>
                <w:instrText xml:space="preserve"> BIBLIOGRAPHY </w:instrText>
              </w:r>
              <w:r>
                <w:fldChar w:fldCharType="separate"/>
              </w:r>
              <w:r w:rsidR="003C3327">
                <w:rPr>
                  <w:noProof/>
                </w:rPr>
                <w:t xml:space="preserve">Aguida, M., Ouchani, S., &amp; Benmalek, M. (2020). A review on cyber-physical systems. </w:t>
              </w:r>
              <w:r w:rsidR="003C3327">
                <w:rPr>
                  <w:i/>
                  <w:iCs/>
                  <w:noProof/>
                </w:rPr>
                <w:t>International Conference on Enabling Technologies</w:t>
              </w:r>
              <w:r w:rsidR="003C3327">
                <w:rPr>
                  <w:noProof/>
                </w:rPr>
                <w:t xml:space="preserve"> (pp. 275-278). Basque Coast, Bayonne; France: IEEE. doi:https://doi.org/10.1109/WETICE49692.2020.00060</w:t>
              </w:r>
            </w:p>
            <w:p w14:paraId="07B128B1" w14:textId="77777777" w:rsidR="003C3327" w:rsidRDefault="003C3327" w:rsidP="003C3327">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BMC Geriatrics, 21</w:t>
              </w:r>
              <w:r>
                <w:rPr>
                  <w:noProof/>
                </w:rPr>
                <w:t>(1), 1-12. Retrieved from https://search.ebscohost.com/login.aspx?direct=true&amp;AuthType=ip,sso&amp;db=edb&amp;AN=154196006&amp;site=eds-live&amp;scope=site</w:t>
              </w:r>
            </w:p>
            <w:p w14:paraId="3272BA5C" w14:textId="77777777" w:rsidR="003C3327" w:rsidRDefault="003C3327" w:rsidP="003C3327">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76642DC4" w14:textId="18D43363" w:rsidR="003C3327" w:rsidRDefault="003C3327" w:rsidP="003C3327">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7C3CA9F1" w14:textId="77777777" w:rsidR="003C3327" w:rsidRDefault="003C3327" w:rsidP="003C3327">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3E507890" w14:textId="77777777" w:rsidR="003C3327" w:rsidRDefault="003C3327" w:rsidP="003C3327">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02E0973" w14:textId="43B9C28E" w:rsidR="003C3327" w:rsidRDefault="003C3327" w:rsidP="003C3327">
              <w:pPr>
                <w:pStyle w:val="Bibliography"/>
                <w:ind w:left="720" w:hanging="720"/>
                <w:rPr>
                  <w:noProof/>
                </w:rPr>
              </w:pPr>
              <w:r>
                <w:rPr>
                  <w:noProof/>
                </w:rPr>
                <w:t xml:space="preserve">Boorugu, R., &amp; Ramesh, G. (2020). A survey on NLP-based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712D5226" w14:textId="77777777" w:rsidR="003C3327" w:rsidRDefault="003C3327" w:rsidP="003C3327">
              <w:pPr>
                <w:pStyle w:val="Bibliography"/>
                <w:ind w:left="720" w:hanging="720"/>
                <w:rPr>
                  <w:noProof/>
                </w:rPr>
              </w:pPr>
              <w:r>
                <w:rPr>
                  <w:noProof/>
                </w:rPr>
                <w:lastRenderedPageBreak/>
                <w:t xml:space="preserve">Brown, G., &amp; White, E. (2017). An Investigation of Nonparametric DATA MINING TECHNIQUES for Acquisition Cost Estimating. </w:t>
              </w:r>
              <w:r>
                <w:rPr>
                  <w:i/>
                  <w:iCs/>
                  <w:noProof/>
                </w:rPr>
                <w:t>Defense Acquisition Research Journal, 24</w:t>
              </w:r>
              <w:r>
                <w:rPr>
                  <w:noProof/>
                </w:rPr>
                <w:t>(2), 302-332. doi:https://doi.org/10.22594/dau.16756.24.02</w:t>
              </w:r>
            </w:p>
            <w:p w14:paraId="72B55FAE" w14:textId="77777777" w:rsidR="003C3327" w:rsidRDefault="003C3327" w:rsidP="003C3327">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33249B5C" w14:textId="48698D90" w:rsidR="003C3327" w:rsidRDefault="003C3327" w:rsidP="003C3327">
              <w:pPr>
                <w:pStyle w:val="Bibliography"/>
                <w:ind w:left="720" w:hanging="720"/>
                <w:rPr>
                  <w:noProof/>
                </w:rPr>
              </w:pPr>
              <w:r>
                <w:rPr>
                  <w:noProof/>
                </w:rPr>
                <w:t xml:space="preserve">Buchanan, B. (2005). A very brief history of artificial intelligence. </w:t>
              </w:r>
              <w:r>
                <w:rPr>
                  <w:i/>
                  <w:iCs/>
                  <w:noProof/>
                </w:rPr>
                <w:t>AI Magazine, 26</w:t>
              </w:r>
              <w:r>
                <w:rPr>
                  <w:noProof/>
                </w:rPr>
                <w:t>(4), 53-60. Retrieved from ttps://search-ebscohost-com.proxy1.ncu.edu/login.aspx?direct=true&amp;db=ofs&amp;AN=501189619&amp;site=eds-live</w:t>
              </w:r>
            </w:p>
            <w:p w14:paraId="1E68E9B9" w14:textId="77777777" w:rsidR="003C3327" w:rsidRDefault="003C3327" w:rsidP="003C3327">
              <w:pPr>
                <w:pStyle w:val="Bibliography"/>
                <w:ind w:left="720" w:hanging="720"/>
                <w:rPr>
                  <w:noProof/>
                </w:rPr>
              </w:pPr>
              <w:r>
                <w:rPr>
                  <w:noProof/>
                </w:rPr>
                <w:t xml:space="preserve">Commission of the European Communities. (2009). </w:t>
              </w:r>
              <w:r>
                <w:rPr>
                  <w:i/>
                  <w:iCs/>
                  <w:noProof/>
                </w:rPr>
                <w:t>Internet of Things — An action plan for Europe.</w:t>
              </w:r>
              <w:r>
                <w:rPr>
                  <w:noProof/>
                </w:rPr>
                <w:t xml:space="preserve"> Retrieved from http://eurlex.europa.eu/LexUriServ/site/en/com/2009/com2009_0278en01.pdf</w:t>
              </w:r>
            </w:p>
            <w:p w14:paraId="39DB14C1" w14:textId="77777777" w:rsidR="003C3327" w:rsidRDefault="003C3327" w:rsidP="003C3327">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24B812F2" w14:textId="1468AE33" w:rsidR="003C3327" w:rsidRDefault="003C3327" w:rsidP="003C3327">
              <w:pPr>
                <w:pStyle w:val="Bibliography"/>
                <w:ind w:left="720" w:hanging="720"/>
                <w:rPr>
                  <w:noProof/>
                </w:rPr>
              </w:pPr>
              <w:r>
                <w:rPr>
                  <w:noProof/>
                </w:rPr>
                <w:t xml:space="preserve">Fridman. (2017, January 16). </w:t>
              </w:r>
              <w:r>
                <w:rPr>
                  <w:i/>
                  <w:iCs/>
                  <w:noProof/>
                </w:rPr>
                <w:t>MIT 6.S094: Introduction to deep learning and self-driving cars</w:t>
              </w:r>
              <w:r>
                <w:rPr>
                  <w:noProof/>
                </w:rPr>
                <w:t>. Retrieved from YouTube: https://www.youtube.com/watch?v=1L0TKZQcUtA</w:t>
              </w:r>
            </w:p>
            <w:p w14:paraId="44BB97CB" w14:textId="0EEF88B0" w:rsidR="003C3327" w:rsidRDefault="003C3327" w:rsidP="003C3327">
              <w:pPr>
                <w:pStyle w:val="Bibliography"/>
                <w:ind w:left="720" w:hanging="720"/>
                <w:rPr>
                  <w:noProof/>
                </w:rPr>
              </w:pPr>
              <w:r>
                <w:rPr>
                  <w:noProof/>
                </w:rPr>
                <w:t xml:space="preserve">Gan, Q., Li, Y., Wang, G., &amp; Zhang, Y. (2020). Application research of optical tracking point layout in computer motion capture technology. </w:t>
              </w:r>
              <w:r>
                <w:rPr>
                  <w:i/>
                  <w:iCs/>
                  <w:noProof/>
                </w:rPr>
                <w:t>International Conference on Innovation Design and Digital Technology</w:t>
              </w:r>
              <w:r>
                <w:rPr>
                  <w:noProof/>
                </w:rPr>
                <w:t xml:space="preserve"> (pp. 548-552). Zhenjiang, China: IEEE. doi:10.1109/ICIDDT52279.2020.00109</w:t>
              </w:r>
            </w:p>
            <w:p w14:paraId="6BBB2454" w14:textId="360DE951" w:rsidR="003C3327" w:rsidRDefault="003C3327" w:rsidP="003C3327">
              <w:pPr>
                <w:pStyle w:val="Bibliography"/>
                <w:ind w:left="720" w:hanging="720"/>
                <w:rPr>
                  <w:noProof/>
                </w:rPr>
              </w:pPr>
              <w:r>
                <w:rPr>
                  <w:noProof/>
                </w:rPr>
                <w:t xml:space="preserve">Gorgulu, Y., &amp; Tasdelen, K. (2020). Human activity recognition and temporal action localization based on depth sensor skeletal data. </w:t>
              </w:r>
              <w:r>
                <w:rPr>
                  <w:i/>
                  <w:iCs/>
                  <w:noProof/>
                </w:rPr>
                <w:t xml:space="preserve">Innovations in Intelligent Systems and Applications </w:t>
              </w:r>
              <w:r>
                <w:rPr>
                  <w:i/>
                  <w:iCs/>
                  <w:noProof/>
                </w:rPr>
                <w:lastRenderedPageBreak/>
                <w:t>Conference</w:t>
              </w:r>
              <w:r>
                <w:rPr>
                  <w:noProof/>
                </w:rPr>
                <w:t xml:space="preserve"> (pp. 1-5). Istanbul, Turkey: IEEE. doi:https://doi-org.proxy1.ncu.edu/10.1109/ASYU50717.2020.9259886</w:t>
              </w:r>
            </w:p>
            <w:p w14:paraId="056DA5B4" w14:textId="77777777" w:rsidR="003C3327" w:rsidRDefault="003C3327" w:rsidP="003C3327">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A7A8F2E" w14:textId="77777777" w:rsidR="003C3327" w:rsidRDefault="003C3327" w:rsidP="003C3327">
              <w:pPr>
                <w:pStyle w:val="Bibliography"/>
                <w:ind w:left="720" w:hanging="720"/>
                <w:rPr>
                  <w:noProof/>
                </w:rPr>
              </w:pPr>
              <w:r>
                <w:rPr>
                  <w:noProof/>
                </w:rPr>
                <w:t xml:space="preserve">Hornberg, A. (2017). </w:t>
              </w:r>
              <w:r>
                <w:rPr>
                  <w:i/>
                  <w:iCs/>
                  <w:noProof/>
                </w:rPr>
                <w:t>Handbook of machine and computer vision.</w:t>
              </w:r>
              <w:r>
                <w:rPr>
                  <w:noProof/>
                </w:rPr>
                <w:t xml:space="preserve"> John Wiley &amp; Sons, Incorporated.</w:t>
              </w:r>
            </w:p>
            <w:p w14:paraId="2AD3B8AB" w14:textId="77777777" w:rsidR="003C3327" w:rsidRDefault="003C3327" w:rsidP="003C3327">
              <w:pPr>
                <w:pStyle w:val="Bibliography"/>
                <w:ind w:left="720" w:hanging="720"/>
                <w:rPr>
                  <w:noProof/>
                </w:rPr>
              </w:pPr>
              <w:r>
                <w:rPr>
                  <w:noProof/>
                </w:rPr>
                <w:t xml:space="preserve">Kim, J., &amp; Kim, S. (2021). The determinants of caregiver use and its costs for elderly inpatients in Korea. </w:t>
              </w:r>
              <w:r>
                <w:rPr>
                  <w:i/>
                  <w:iCs/>
                  <w:noProof/>
                </w:rPr>
                <w:t>BMC Health Services Research, 21</w:t>
              </w:r>
              <w:r>
                <w:rPr>
                  <w:noProof/>
                </w:rPr>
                <w:t>(631), 1-10. doi:https://doi.org/10.1186/s12913-021-06677-w</w:t>
              </w:r>
            </w:p>
            <w:p w14:paraId="1760539D" w14:textId="77777777" w:rsidR="003C3327" w:rsidRDefault="003C3327" w:rsidP="003C3327">
              <w:pPr>
                <w:pStyle w:val="Bibliography"/>
                <w:ind w:left="720" w:hanging="720"/>
                <w:rPr>
                  <w:noProof/>
                </w:rPr>
              </w:pPr>
              <w:r>
                <w:rPr>
                  <w:noProof/>
                </w:rPr>
                <w:t xml:space="preserve">Lapan, M. (2018). </w:t>
              </w:r>
              <w:r>
                <w:rPr>
                  <w:i/>
                  <w:iCs/>
                  <w:noProof/>
                </w:rPr>
                <w:t>Deep Reinforcement Learning Hands-on.</w:t>
              </w:r>
              <w:r>
                <w:rPr>
                  <w:noProof/>
                </w:rPr>
                <w:t xml:space="preserve"> Packt.</w:t>
              </w:r>
            </w:p>
            <w:p w14:paraId="65745931" w14:textId="345C6B61" w:rsidR="003C3327" w:rsidRDefault="003C3327" w:rsidP="003C3327">
              <w:pPr>
                <w:pStyle w:val="Bibliography"/>
                <w:ind w:left="720" w:hanging="720"/>
                <w:rPr>
                  <w:noProof/>
                </w:rPr>
              </w:pPr>
              <w:r>
                <w:rPr>
                  <w:noProof/>
                </w:rPr>
                <w:t xml:space="preserve">Lei, L., Intrator, O., Conwell, Y., Fortinsky, R., &amp; Cai, S. (2021). Continuity of care and healthcare costs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3B8E9E9E" w14:textId="77777777" w:rsidR="003C3327" w:rsidRDefault="003C3327" w:rsidP="003C3327">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6967E9DD" w14:textId="77777777" w:rsidR="003C3327" w:rsidRDefault="003C3327" w:rsidP="003C3327">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5283B4A7" w14:textId="58902CF2" w:rsidR="003C3327" w:rsidRDefault="003C3327" w:rsidP="003C3327">
              <w:pPr>
                <w:pStyle w:val="Bibliography"/>
                <w:ind w:left="720" w:hanging="720"/>
                <w:rPr>
                  <w:noProof/>
                </w:rPr>
              </w:pPr>
              <w:r>
                <w:rPr>
                  <w:noProof/>
                </w:rPr>
                <w:t xml:space="preserve">Muhsin, A., Munyogwa, M., Kibusi, S., &amp; Seif, S. A. (2020). Poor knowledge on elderly care despite positive attitude among nursing students in Zanzibar Island: findings from a cross-sectional study. </w:t>
              </w:r>
              <w:r>
                <w:rPr>
                  <w:i/>
                  <w:iCs/>
                  <w:noProof/>
                </w:rPr>
                <w:t>BMC Nursing, 19</w:t>
              </w:r>
              <w:r>
                <w:rPr>
                  <w:noProof/>
                </w:rPr>
                <w:t>(1), 1-8. doi:10.1186/s12912-020-00488-w</w:t>
              </w:r>
            </w:p>
            <w:p w14:paraId="21B63DB1" w14:textId="7BFB25BB" w:rsidR="003C3327" w:rsidRDefault="003C3327" w:rsidP="003C3327">
              <w:pPr>
                <w:pStyle w:val="Bibliography"/>
                <w:ind w:left="720" w:hanging="720"/>
                <w:rPr>
                  <w:noProof/>
                </w:rPr>
              </w:pPr>
              <w:r>
                <w:rPr>
                  <w:noProof/>
                </w:rPr>
                <w:lastRenderedPageBreak/>
                <w:t xml:space="preserve">Nguyen, M., Huynh, N., Tran, D., &amp; Ngo, H. (2019). </w:t>
              </w:r>
              <w:r w:rsidR="00D10E3D">
                <w:rPr>
                  <w:noProof/>
                </w:rPr>
                <w:t>Apply f</w:t>
              </w:r>
              <w:r>
                <w:rPr>
                  <w:noProof/>
                </w:rPr>
                <w:t xml:space="preserve">ace recognition for smart homes using SoC. </w:t>
              </w:r>
              <w:r>
                <w:rPr>
                  <w:i/>
                  <w:iCs/>
                  <w:noProof/>
                </w:rPr>
                <w:t>Advanced Computing and Applications</w:t>
              </w:r>
              <w:r>
                <w:rPr>
                  <w:noProof/>
                </w:rPr>
                <w:t xml:space="preserve"> (pp. 165-170). Nha Trang, Vietnam: IEEE. doi:https://doi-org.proxy1.ncu.edu/10.1109/ACOMP.2019.00033</w:t>
              </w:r>
            </w:p>
            <w:p w14:paraId="67696CAA" w14:textId="77777777" w:rsidR="003C3327" w:rsidRDefault="003C3327" w:rsidP="003C3327">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527AACE5" w14:textId="173C8D6A" w:rsidR="003C3327" w:rsidRDefault="003C3327" w:rsidP="003C3327">
              <w:pPr>
                <w:pStyle w:val="Bibliography"/>
                <w:ind w:left="720" w:hanging="720"/>
                <w:rPr>
                  <w:noProof/>
                </w:rPr>
              </w:pPr>
              <w:r>
                <w:rPr>
                  <w:noProof/>
                </w:rPr>
                <w:t xml:space="preserve">Phua, K. H. (2021). Aging in Asia: beyond the Astana declaration towards financing long-term care for all. </w:t>
              </w:r>
              <w:r>
                <w:rPr>
                  <w:i/>
                  <w:iCs/>
                  <w:noProof/>
                </w:rPr>
                <w:t>International Journal of Health Policy and Management, 10</w:t>
              </w:r>
              <w:r>
                <w:rPr>
                  <w:noProof/>
                </w:rPr>
                <w:t>(1), 32-36. doi:https://doi.org/10.34172/ijhpm.2020.15</w:t>
              </w:r>
            </w:p>
            <w:p w14:paraId="47479FB0" w14:textId="77777777" w:rsidR="003C3327" w:rsidRDefault="003C3327" w:rsidP="003C3327">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21C5FC41" w14:textId="77777777" w:rsidR="003C3327" w:rsidRDefault="003C3327" w:rsidP="003C3327">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436B10DF" w14:textId="77777777" w:rsidR="003C3327" w:rsidRDefault="003C3327" w:rsidP="003C3327">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7D730AE2" w14:textId="77777777" w:rsidR="003C3327" w:rsidRDefault="003C3327" w:rsidP="003C3327">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41757211" w14:textId="77777777" w:rsidR="003C3327" w:rsidRDefault="003C3327" w:rsidP="003C3327">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51A5DAA7" w14:textId="77777777" w:rsidR="003C3327" w:rsidRDefault="003C3327" w:rsidP="003C3327">
              <w:pPr>
                <w:pStyle w:val="Bibliography"/>
                <w:ind w:left="720" w:hanging="720"/>
                <w:rPr>
                  <w:noProof/>
                </w:rPr>
              </w:pPr>
              <w:r>
                <w:rPr>
                  <w:noProof/>
                </w:rPr>
                <w:lastRenderedPageBreak/>
                <w:t xml:space="preserve">US Bureau of Labor Statistics. (2020, May). </w:t>
              </w:r>
              <w:r>
                <w:rPr>
                  <w:i/>
                  <w:iCs/>
                  <w:noProof/>
                </w:rPr>
                <w:t>Registered Nurses</w:t>
              </w:r>
              <w:r>
                <w:rPr>
                  <w:noProof/>
                </w:rPr>
                <w:t>. Retrieved from US Bureau of Labor Statistics: https://www.bls.gov/ooh/healthcare/registered-nurses.htm</w:t>
              </w:r>
            </w:p>
            <w:p w14:paraId="62C228C2" w14:textId="77777777" w:rsidR="003C3327" w:rsidRDefault="003C3327" w:rsidP="003C3327">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4DA2907D" w14:textId="77777777" w:rsidR="003C3327" w:rsidRDefault="003C3327" w:rsidP="003C3327">
              <w:pPr>
                <w:pStyle w:val="Bibliography"/>
                <w:ind w:left="720" w:hanging="720"/>
                <w:rPr>
                  <w:noProof/>
                </w:rPr>
              </w:pPr>
              <w:r>
                <w:rPr>
                  <w:noProof/>
                </w:rPr>
                <w:t xml:space="preserve">Wikipedia. (n.d.). </w:t>
              </w:r>
              <w:r>
                <w:rPr>
                  <w:i/>
                  <w:iCs/>
                  <w:noProof/>
                </w:rPr>
                <w:t>Mario Bros.</w:t>
              </w:r>
              <w:r>
                <w:rPr>
                  <w:noProof/>
                </w:rPr>
                <w:t xml:space="preserve"> Retrieved from Wikipedia: https://en.wikipedia.org/wiki/Mario_Bros.</w:t>
              </w:r>
            </w:p>
            <w:p w14:paraId="21ED17E9" w14:textId="21BC8095" w:rsidR="00A92117" w:rsidRDefault="00A92117" w:rsidP="003C3327">
              <w:r>
                <w:rPr>
                  <w:b/>
                  <w:bCs/>
                  <w:noProof/>
                </w:rPr>
                <w:fldChar w:fldCharType="end"/>
              </w:r>
            </w:p>
          </w:sdtContent>
        </w:sdt>
      </w:sdtContent>
    </w:sdt>
    <w:p w14:paraId="07786702" w14:textId="77777777" w:rsidR="00A92117" w:rsidRDefault="00A92117" w:rsidP="00A92117"/>
    <w:sectPr w:rsidR="00A92117" w:rsidSect="00877007">
      <w:headerReference w:type="default" r:id="rId1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Bachmeier" w:date="2021-12-05T11:51:00Z" w:initials="NB">
    <w:p w14:paraId="50DD686C" w14:textId="77777777" w:rsidR="00194DEA" w:rsidRDefault="00194DEA" w:rsidP="00194DEA">
      <w:pPr>
        <w:pStyle w:val="CommentText"/>
      </w:pPr>
      <w:r>
        <w:rPr>
          <w:rStyle w:val="CommentReference"/>
        </w:rPr>
        <w:annotationRef/>
      </w:r>
      <w:r>
        <w:t>Add paragraph that starts broad and then scopes in narrow here.  Include verbiage specifying that the specific demonstrates the general case</w:t>
      </w:r>
    </w:p>
  </w:comment>
  <w:comment w:id="1" w:author="Ashish Amresh" w:date="2021-11-18T18:43:00Z" w:initials="AA">
    <w:p w14:paraId="58FBD74B" w14:textId="77777777" w:rsidR="00194DEA" w:rsidRDefault="00194DEA" w:rsidP="00194DEA">
      <w:pPr>
        <w:pStyle w:val="CommentText"/>
      </w:pPr>
      <w:r>
        <w:rPr>
          <w:rStyle w:val="CommentReference"/>
        </w:rPr>
        <w:annotationRef/>
      </w:r>
      <w:r>
        <w:t>Seems assertive, may want to say have the potential to</w:t>
      </w:r>
    </w:p>
  </w:comment>
  <w:comment w:id="2" w:author="Ashish Amresh" w:date="2021-11-18T18:44:00Z" w:initials="AA">
    <w:p w14:paraId="507F2CD7" w14:textId="77777777" w:rsidR="00194DEA" w:rsidRDefault="00194DEA" w:rsidP="00194DEA">
      <w:pPr>
        <w:pStyle w:val="CommentText"/>
      </w:pPr>
      <w:r>
        <w:rPr>
          <w:rStyle w:val="CommentReference"/>
        </w:rPr>
        <w:annotationRef/>
      </w:r>
      <w:r>
        <w:t>The citation seems a bit dated given how fast the field is evolving</w:t>
      </w:r>
    </w:p>
  </w:comment>
  <w:comment w:id="3" w:author="Bachmeier, Nate" w:date="2021-11-25T11:17:00Z" w:initials="BN">
    <w:p w14:paraId="39E810B8" w14:textId="77777777" w:rsidR="00194DEA" w:rsidRDefault="00194DEA" w:rsidP="00194DEA">
      <w:pPr>
        <w:pStyle w:val="CommentText"/>
      </w:pPr>
      <w:r>
        <w:rPr>
          <w:rStyle w:val="CommentReference"/>
        </w:rPr>
        <w:annotationRef/>
      </w:r>
      <w:r>
        <w:t xml:space="preserve">Added study from 7-years later, </w:t>
      </w:r>
    </w:p>
  </w:comment>
  <w:comment w:id="4" w:author="nate nate" w:date="2022-04-23T22:56:00Z" w:initials="nn">
    <w:p w14:paraId="18DF9F8B" w14:textId="3DB014A3" w:rsidR="00D36C69" w:rsidRDefault="00D36C69">
      <w:pPr>
        <w:pStyle w:val="CommentText"/>
      </w:pPr>
      <w:r>
        <w:rPr>
          <w:rStyle w:val="CommentReference"/>
        </w:rPr>
        <w:annotationRef/>
      </w:r>
      <w:r>
        <w:t xml:space="preserve">Problem and purpose statement are direct copies into chapter 3. Keep both </w:t>
      </w:r>
      <w:proofErr w:type="spellStart"/>
      <w:r>
        <w:t>insync</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D686C" w15:done="1"/>
  <w15:commentEx w15:paraId="58FBD74B" w15:done="1"/>
  <w15:commentEx w15:paraId="507F2CD7" w15:done="1"/>
  <w15:commentEx w15:paraId="39E810B8" w15:paraIdParent="507F2CD7" w15:done="1"/>
  <w15:commentEx w15:paraId="18DF9F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263A" w16cex:dateUtc="2021-12-05T16:51:00Z"/>
  <w16cex:commentExtensible w16cex:durableId="25410F3C" w16cex:dateUtc="2021-11-18T23:43:00Z"/>
  <w16cex:commentExtensible w16cex:durableId="25410F66" w16cex:dateUtc="2021-11-18T23:44:00Z"/>
  <w16cex:commentExtensible w16cex:durableId="2549EF34" w16cex:dateUtc="2021-11-25T16:17:00Z"/>
  <w16cex:commentExtensible w16cex:durableId="260F02B3" w16cex:dateUtc="2022-04-24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D686C" w16cid:durableId="2557263A"/>
  <w16cid:commentId w16cid:paraId="58FBD74B" w16cid:durableId="25410F3C"/>
  <w16cid:commentId w16cid:paraId="507F2CD7" w16cid:durableId="25410F66"/>
  <w16cid:commentId w16cid:paraId="39E810B8" w16cid:durableId="2549EF34"/>
  <w16cid:commentId w16cid:paraId="18DF9F8B" w16cid:durableId="260F02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E267" w14:textId="77777777" w:rsidR="006D624D" w:rsidRDefault="006D624D" w:rsidP="0082223F">
      <w:pPr>
        <w:spacing w:line="240" w:lineRule="auto"/>
      </w:pPr>
      <w:r>
        <w:separator/>
      </w:r>
    </w:p>
  </w:endnote>
  <w:endnote w:type="continuationSeparator" w:id="0">
    <w:p w14:paraId="4D751783" w14:textId="77777777" w:rsidR="006D624D" w:rsidRDefault="006D624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36B83" w14:textId="77777777" w:rsidR="006D624D" w:rsidRDefault="006D624D" w:rsidP="0082223F">
      <w:pPr>
        <w:spacing w:line="240" w:lineRule="auto"/>
      </w:pPr>
      <w:r>
        <w:separator/>
      </w:r>
    </w:p>
  </w:footnote>
  <w:footnote w:type="continuationSeparator" w:id="0">
    <w:p w14:paraId="59780C37" w14:textId="77777777" w:rsidR="006D624D" w:rsidRDefault="006D624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F3C1CBC" w:rsidR="00877007" w:rsidRDefault="004A7B81" w:rsidP="00877007">
    <w:pPr>
      <w:pStyle w:val="Header"/>
    </w:pPr>
    <w:r>
      <w:t>DIS-99</w:t>
    </w:r>
    <w:r w:rsidR="00B85FFB">
      <w:t>02</w:t>
    </w:r>
    <w:r w:rsidR="00877007" w:rsidRPr="00877007">
      <w:t xml:space="preserve">: </w:t>
    </w:r>
    <w:r w:rsidR="00B85FFB">
      <w:t>Dissertation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Bachmeier">
    <w15:presenceInfo w15:providerId="Windows Live" w15:userId="baac45e78b3aa41f"/>
  </w15:person>
  <w15:person w15:author="Ashish Amresh">
    <w15:presenceInfo w15:providerId="AD" w15:userId="S::ash786@asurite.asu.edu::5953a6ed-4616-456c-8333-008754201f19"/>
  </w15:person>
  <w15:person w15:author="Bachmeier, Nate">
    <w15:presenceInfo w15:providerId="AD" w15:userId="S-1-5-21-1407069837-2091007605-538272213-37662606"/>
  </w15:person>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64301"/>
    <w:rsid w:val="0009547A"/>
    <w:rsid w:val="00133C11"/>
    <w:rsid w:val="00164093"/>
    <w:rsid w:val="001720DE"/>
    <w:rsid w:val="00183597"/>
    <w:rsid w:val="00194DEA"/>
    <w:rsid w:val="001B27C4"/>
    <w:rsid w:val="00202A3F"/>
    <w:rsid w:val="002356CC"/>
    <w:rsid w:val="002516A9"/>
    <w:rsid w:val="002806B7"/>
    <w:rsid w:val="002838B1"/>
    <w:rsid w:val="002F2E59"/>
    <w:rsid w:val="00345E7B"/>
    <w:rsid w:val="00383672"/>
    <w:rsid w:val="003A3739"/>
    <w:rsid w:val="003B59A2"/>
    <w:rsid w:val="003B600B"/>
    <w:rsid w:val="003C3327"/>
    <w:rsid w:val="003D42C9"/>
    <w:rsid w:val="003E4E78"/>
    <w:rsid w:val="003F4714"/>
    <w:rsid w:val="00401D65"/>
    <w:rsid w:val="004223E8"/>
    <w:rsid w:val="00424108"/>
    <w:rsid w:val="004573F3"/>
    <w:rsid w:val="00486434"/>
    <w:rsid w:val="004A052A"/>
    <w:rsid w:val="004A784B"/>
    <w:rsid w:val="004A7B81"/>
    <w:rsid w:val="004F7459"/>
    <w:rsid w:val="00577F51"/>
    <w:rsid w:val="005B7079"/>
    <w:rsid w:val="005C39BA"/>
    <w:rsid w:val="005D6444"/>
    <w:rsid w:val="00621BAC"/>
    <w:rsid w:val="00633A1F"/>
    <w:rsid w:val="00645784"/>
    <w:rsid w:val="00691DB9"/>
    <w:rsid w:val="006A22B1"/>
    <w:rsid w:val="006B6D1F"/>
    <w:rsid w:val="006D624D"/>
    <w:rsid w:val="006D793E"/>
    <w:rsid w:val="00703A13"/>
    <w:rsid w:val="0073677D"/>
    <w:rsid w:val="00746D04"/>
    <w:rsid w:val="00753136"/>
    <w:rsid w:val="0082223F"/>
    <w:rsid w:val="00822A3F"/>
    <w:rsid w:val="00842BDF"/>
    <w:rsid w:val="00855D38"/>
    <w:rsid w:val="00877007"/>
    <w:rsid w:val="008B5129"/>
    <w:rsid w:val="008F725B"/>
    <w:rsid w:val="00900F4F"/>
    <w:rsid w:val="009A757D"/>
    <w:rsid w:val="009E3C4D"/>
    <w:rsid w:val="00A423F8"/>
    <w:rsid w:val="00A92117"/>
    <w:rsid w:val="00AE305E"/>
    <w:rsid w:val="00B13ADF"/>
    <w:rsid w:val="00B211A8"/>
    <w:rsid w:val="00B83595"/>
    <w:rsid w:val="00B85FFB"/>
    <w:rsid w:val="00B86C63"/>
    <w:rsid w:val="00B915DD"/>
    <w:rsid w:val="00C27B16"/>
    <w:rsid w:val="00C54DC8"/>
    <w:rsid w:val="00C55D2E"/>
    <w:rsid w:val="00C618C3"/>
    <w:rsid w:val="00C73692"/>
    <w:rsid w:val="00C76B1D"/>
    <w:rsid w:val="00C93BB7"/>
    <w:rsid w:val="00CB25E9"/>
    <w:rsid w:val="00D0165E"/>
    <w:rsid w:val="00D10E3D"/>
    <w:rsid w:val="00D36C69"/>
    <w:rsid w:val="00D42F9A"/>
    <w:rsid w:val="00D75C7B"/>
    <w:rsid w:val="00D840AF"/>
    <w:rsid w:val="00D85C7B"/>
    <w:rsid w:val="00DE2224"/>
    <w:rsid w:val="00E234E9"/>
    <w:rsid w:val="00E853DA"/>
    <w:rsid w:val="00ED3713"/>
    <w:rsid w:val="00F405A5"/>
    <w:rsid w:val="00FB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3F3"/>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194DEA"/>
    <w:pPr>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194DEA"/>
    <w:rPr>
      <w:sz w:val="16"/>
      <w:szCs w:val="16"/>
    </w:rPr>
  </w:style>
  <w:style w:type="paragraph" w:styleId="CommentText">
    <w:name w:val="annotation text"/>
    <w:basedOn w:val="Normal"/>
    <w:link w:val="CommentTextChar"/>
    <w:uiPriority w:val="99"/>
    <w:semiHidden/>
    <w:unhideWhenUsed/>
    <w:rsid w:val="00194DEA"/>
    <w:pPr>
      <w:spacing w:line="240" w:lineRule="auto"/>
    </w:pPr>
    <w:rPr>
      <w:sz w:val="20"/>
      <w:szCs w:val="20"/>
    </w:rPr>
  </w:style>
  <w:style w:type="character" w:customStyle="1" w:styleId="CommentTextChar">
    <w:name w:val="Comment Text Char"/>
    <w:basedOn w:val="DefaultParagraphFont"/>
    <w:link w:val="CommentText"/>
    <w:uiPriority w:val="99"/>
    <w:semiHidden/>
    <w:rsid w:val="00194DEA"/>
    <w:rPr>
      <w:rFonts w:ascii="Times New Roman" w:hAnsi="Times New Roman" w:cs="Times New Roman"/>
      <w:sz w:val="20"/>
      <w:szCs w:val="20"/>
    </w:rPr>
  </w:style>
  <w:style w:type="character" w:customStyle="1" w:styleId="Heading3Char">
    <w:name w:val="Heading 3 Char"/>
    <w:basedOn w:val="DefaultParagraphFont"/>
    <w:link w:val="Heading3"/>
    <w:uiPriority w:val="9"/>
    <w:rsid w:val="00194DEA"/>
    <w:rPr>
      <w:rFonts w:ascii="Times New Roman" w:hAnsi="Times New Roman" w:cs="Times New Roman"/>
      <w:b/>
      <w:bCs/>
      <w:i/>
      <w:iCs/>
      <w:sz w:val="24"/>
      <w:szCs w:val="24"/>
    </w:rPr>
  </w:style>
  <w:style w:type="table" w:styleId="GridTable4">
    <w:name w:val="Grid Table 4"/>
    <w:basedOn w:val="TableNormal"/>
    <w:uiPriority w:val="49"/>
    <w:rsid w:val="00194D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92117"/>
  </w:style>
  <w:style w:type="paragraph" w:styleId="CommentSubject">
    <w:name w:val="annotation subject"/>
    <w:basedOn w:val="CommentText"/>
    <w:next w:val="CommentText"/>
    <w:link w:val="CommentSubjectChar"/>
    <w:uiPriority w:val="99"/>
    <w:semiHidden/>
    <w:unhideWhenUsed/>
    <w:rsid w:val="00D36C69"/>
    <w:rPr>
      <w:b/>
      <w:bCs/>
    </w:rPr>
  </w:style>
  <w:style w:type="character" w:customStyle="1" w:styleId="CommentSubjectChar">
    <w:name w:val="Comment Subject Char"/>
    <w:basedOn w:val="CommentTextChar"/>
    <w:link w:val="CommentSubject"/>
    <w:uiPriority w:val="99"/>
    <w:semiHidden/>
    <w:rsid w:val="00D36C6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648">
      <w:bodyDiv w:val="1"/>
      <w:marLeft w:val="0"/>
      <w:marRight w:val="0"/>
      <w:marTop w:val="0"/>
      <w:marBottom w:val="0"/>
      <w:divBdr>
        <w:top w:val="none" w:sz="0" w:space="0" w:color="auto"/>
        <w:left w:val="none" w:sz="0" w:space="0" w:color="auto"/>
        <w:bottom w:val="none" w:sz="0" w:space="0" w:color="auto"/>
        <w:right w:val="none" w:sz="0" w:space="0" w:color="auto"/>
      </w:divBdr>
    </w:div>
    <w:div w:id="1665217">
      <w:bodyDiv w:val="1"/>
      <w:marLeft w:val="0"/>
      <w:marRight w:val="0"/>
      <w:marTop w:val="0"/>
      <w:marBottom w:val="0"/>
      <w:divBdr>
        <w:top w:val="none" w:sz="0" w:space="0" w:color="auto"/>
        <w:left w:val="none" w:sz="0" w:space="0" w:color="auto"/>
        <w:bottom w:val="none" w:sz="0" w:space="0" w:color="auto"/>
        <w:right w:val="none" w:sz="0" w:space="0" w:color="auto"/>
      </w:divBdr>
    </w:div>
    <w:div w:id="8485137">
      <w:bodyDiv w:val="1"/>
      <w:marLeft w:val="0"/>
      <w:marRight w:val="0"/>
      <w:marTop w:val="0"/>
      <w:marBottom w:val="0"/>
      <w:divBdr>
        <w:top w:val="none" w:sz="0" w:space="0" w:color="auto"/>
        <w:left w:val="none" w:sz="0" w:space="0" w:color="auto"/>
        <w:bottom w:val="none" w:sz="0" w:space="0" w:color="auto"/>
        <w:right w:val="none" w:sz="0" w:space="0" w:color="auto"/>
      </w:divBdr>
    </w:div>
    <w:div w:id="9529123">
      <w:bodyDiv w:val="1"/>
      <w:marLeft w:val="0"/>
      <w:marRight w:val="0"/>
      <w:marTop w:val="0"/>
      <w:marBottom w:val="0"/>
      <w:divBdr>
        <w:top w:val="none" w:sz="0" w:space="0" w:color="auto"/>
        <w:left w:val="none" w:sz="0" w:space="0" w:color="auto"/>
        <w:bottom w:val="none" w:sz="0" w:space="0" w:color="auto"/>
        <w:right w:val="none" w:sz="0" w:space="0" w:color="auto"/>
      </w:divBdr>
    </w:div>
    <w:div w:id="93979182">
      <w:bodyDiv w:val="1"/>
      <w:marLeft w:val="0"/>
      <w:marRight w:val="0"/>
      <w:marTop w:val="0"/>
      <w:marBottom w:val="0"/>
      <w:divBdr>
        <w:top w:val="none" w:sz="0" w:space="0" w:color="auto"/>
        <w:left w:val="none" w:sz="0" w:space="0" w:color="auto"/>
        <w:bottom w:val="none" w:sz="0" w:space="0" w:color="auto"/>
        <w:right w:val="none" w:sz="0" w:space="0" w:color="auto"/>
      </w:divBdr>
    </w:div>
    <w:div w:id="100616537">
      <w:bodyDiv w:val="1"/>
      <w:marLeft w:val="0"/>
      <w:marRight w:val="0"/>
      <w:marTop w:val="0"/>
      <w:marBottom w:val="0"/>
      <w:divBdr>
        <w:top w:val="none" w:sz="0" w:space="0" w:color="auto"/>
        <w:left w:val="none" w:sz="0" w:space="0" w:color="auto"/>
        <w:bottom w:val="none" w:sz="0" w:space="0" w:color="auto"/>
        <w:right w:val="none" w:sz="0" w:space="0" w:color="auto"/>
      </w:divBdr>
    </w:div>
    <w:div w:id="176769488">
      <w:bodyDiv w:val="1"/>
      <w:marLeft w:val="0"/>
      <w:marRight w:val="0"/>
      <w:marTop w:val="0"/>
      <w:marBottom w:val="0"/>
      <w:divBdr>
        <w:top w:val="none" w:sz="0" w:space="0" w:color="auto"/>
        <w:left w:val="none" w:sz="0" w:space="0" w:color="auto"/>
        <w:bottom w:val="none" w:sz="0" w:space="0" w:color="auto"/>
        <w:right w:val="none" w:sz="0" w:space="0" w:color="auto"/>
      </w:divBdr>
    </w:div>
    <w:div w:id="197548856">
      <w:bodyDiv w:val="1"/>
      <w:marLeft w:val="0"/>
      <w:marRight w:val="0"/>
      <w:marTop w:val="0"/>
      <w:marBottom w:val="0"/>
      <w:divBdr>
        <w:top w:val="none" w:sz="0" w:space="0" w:color="auto"/>
        <w:left w:val="none" w:sz="0" w:space="0" w:color="auto"/>
        <w:bottom w:val="none" w:sz="0" w:space="0" w:color="auto"/>
        <w:right w:val="none" w:sz="0" w:space="0" w:color="auto"/>
      </w:divBdr>
    </w:div>
    <w:div w:id="233396280">
      <w:bodyDiv w:val="1"/>
      <w:marLeft w:val="0"/>
      <w:marRight w:val="0"/>
      <w:marTop w:val="0"/>
      <w:marBottom w:val="0"/>
      <w:divBdr>
        <w:top w:val="none" w:sz="0" w:space="0" w:color="auto"/>
        <w:left w:val="none" w:sz="0" w:space="0" w:color="auto"/>
        <w:bottom w:val="none" w:sz="0" w:space="0" w:color="auto"/>
        <w:right w:val="none" w:sz="0" w:space="0" w:color="auto"/>
      </w:divBdr>
    </w:div>
    <w:div w:id="268973960">
      <w:bodyDiv w:val="1"/>
      <w:marLeft w:val="0"/>
      <w:marRight w:val="0"/>
      <w:marTop w:val="0"/>
      <w:marBottom w:val="0"/>
      <w:divBdr>
        <w:top w:val="none" w:sz="0" w:space="0" w:color="auto"/>
        <w:left w:val="none" w:sz="0" w:space="0" w:color="auto"/>
        <w:bottom w:val="none" w:sz="0" w:space="0" w:color="auto"/>
        <w:right w:val="none" w:sz="0" w:space="0" w:color="auto"/>
      </w:divBdr>
    </w:div>
    <w:div w:id="293145923">
      <w:bodyDiv w:val="1"/>
      <w:marLeft w:val="0"/>
      <w:marRight w:val="0"/>
      <w:marTop w:val="0"/>
      <w:marBottom w:val="0"/>
      <w:divBdr>
        <w:top w:val="none" w:sz="0" w:space="0" w:color="auto"/>
        <w:left w:val="none" w:sz="0" w:space="0" w:color="auto"/>
        <w:bottom w:val="none" w:sz="0" w:space="0" w:color="auto"/>
        <w:right w:val="none" w:sz="0" w:space="0" w:color="auto"/>
      </w:divBdr>
    </w:div>
    <w:div w:id="298196061">
      <w:bodyDiv w:val="1"/>
      <w:marLeft w:val="0"/>
      <w:marRight w:val="0"/>
      <w:marTop w:val="0"/>
      <w:marBottom w:val="0"/>
      <w:divBdr>
        <w:top w:val="none" w:sz="0" w:space="0" w:color="auto"/>
        <w:left w:val="none" w:sz="0" w:space="0" w:color="auto"/>
        <w:bottom w:val="none" w:sz="0" w:space="0" w:color="auto"/>
        <w:right w:val="none" w:sz="0" w:space="0" w:color="auto"/>
      </w:divBdr>
    </w:div>
    <w:div w:id="323703993">
      <w:bodyDiv w:val="1"/>
      <w:marLeft w:val="0"/>
      <w:marRight w:val="0"/>
      <w:marTop w:val="0"/>
      <w:marBottom w:val="0"/>
      <w:divBdr>
        <w:top w:val="none" w:sz="0" w:space="0" w:color="auto"/>
        <w:left w:val="none" w:sz="0" w:space="0" w:color="auto"/>
        <w:bottom w:val="none" w:sz="0" w:space="0" w:color="auto"/>
        <w:right w:val="none" w:sz="0" w:space="0" w:color="auto"/>
      </w:divBdr>
    </w:div>
    <w:div w:id="373432265">
      <w:bodyDiv w:val="1"/>
      <w:marLeft w:val="0"/>
      <w:marRight w:val="0"/>
      <w:marTop w:val="0"/>
      <w:marBottom w:val="0"/>
      <w:divBdr>
        <w:top w:val="none" w:sz="0" w:space="0" w:color="auto"/>
        <w:left w:val="none" w:sz="0" w:space="0" w:color="auto"/>
        <w:bottom w:val="none" w:sz="0" w:space="0" w:color="auto"/>
        <w:right w:val="none" w:sz="0" w:space="0" w:color="auto"/>
      </w:divBdr>
    </w:div>
    <w:div w:id="405539167">
      <w:bodyDiv w:val="1"/>
      <w:marLeft w:val="0"/>
      <w:marRight w:val="0"/>
      <w:marTop w:val="0"/>
      <w:marBottom w:val="0"/>
      <w:divBdr>
        <w:top w:val="none" w:sz="0" w:space="0" w:color="auto"/>
        <w:left w:val="none" w:sz="0" w:space="0" w:color="auto"/>
        <w:bottom w:val="none" w:sz="0" w:space="0" w:color="auto"/>
        <w:right w:val="none" w:sz="0" w:space="0" w:color="auto"/>
      </w:divBdr>
    </w:div>
    <w:div w:id="410392172">
      <w:bodyDiv w:val="1"/>
      <w:marLeft w:val="0"/>
      <w:marRight w:val="0"/>
      <w:marTop w:val="0"/>
      <w:marBottom w:val="0"/>
      <w:divBdr>
        <w:top w:val="none" w:sz="0" w:space="0" w:color="auto"/>
        <w:left w:val="none" w:sz="0" w:space="0" w:color="auto"/>
        <w:bottom w:val="none" w:sz="0" w:space="0" w:color="auto"/>
        <w:right w:val="none" w:sz="0" w:space="0" w:color="auto"/>
      </w:divBdr>
    </w:div>
    <w:div w:id="421222414">
      <w:bodyDiv w:val="1"/>
      <w:marLeft w:val="0"/>
      <w:marRight w:val="0"/>
      <w:marTop w:val="0"/>
      <w:marBottom w:val="0"/>
      <w:divBdr>
        <w:top w:val="none" w:sz="0" w:space="0" w:color="auto"/>
        <w:left w:val="none" w:sz="0" w:space="0" w:color="auto"/>
        <w:bottom w:val="none" w:sz="0" w:space="0" w:color="auto"/>
        <w:right w:val="none" w:sz="0" w:space="0" w:color="auto"/>
      </w:divBdr>
    </w:div>
    <w:div w:id="435835942">
      <w:bodyDiv w:val="1"/>
      <w:marLeft w:val="0"/>
      <w:marRight w:val="0"/>
      <w:marTop w:val="0"/>
      <w:marBottom w:val="0"/>
      <w:divBdr>
        <w:top w:val="none" w:sz="0" w:space="0" w:color="auto"/>
        <w:left w:val="none" w:sz="0" w:space="0" w:color="auto"/>
        <w:bottom w:val="none" w:sz="0" w:space="0" w:color="auto"/>
        <w:right w:val="none" w:sz="0" w:space="0" w:color="auto"/>
      </w:divBdr>
    </w:div>
    <w:div w:id="444689187">
      <w:bodyDiv w:val="1"/>
      <w:marLeft w:val="0"/>
      <w:marRight w:val="0"/>
      <w:marTop w:val="0"/>
      <w:marBottom w:val="0"/>
      <w:divBdr>
        <w:top w:val="none" w:sz="0" w:space="0" w:color="auto"/>
        <w:left w:val="none" w:sz="0" w:space="0" w:color="auto"/>
        <w:bottom w:val="none" w:sz="0" w:space="0" w:color="auto"/>
        <w:right w:val="none" w:sz="0" w:space="0" w:color="auto"/>
      </w:divBdr>
    </w:div>
    <w:div w:id="468980391">
      <w:bodyDiv w:val="1"/>
      <w:marLeft w:val="0"/>
      <w:marRight w:val="0"/>
      <w:marTop w:val="0"/>
      <w:marBottom w:val="0"/>
      <w:divBdr>
        <w:top w:val="none" w:sz="0" w:space="0" w:color="auto"/>
        <w:left w:val="none" w:sz="0" w:space="0" w:color="auto"/>
        <w:bottom w:val="none" w:sz="0" w:space="0" w:color="auto"/>
        <w:right w:val="none" w:sz="0" w:space="0" w:color="auto"/>
      </w:divBdr>
    </w:div>
    <w:div w:id="475991331">
      <w:bodyDiv w:val="1"/>
      <w:marLeft w:val="0"/>
      <w:marRight w:val="0"/>
      <w:marTop w:val="0"/>
      <w:marBottom w:val="0"/>
      <w:divBdr>
        <w:top w:val="none" w:sz="0" w:space="0" w:color="auto"/>
        <w:left w:val="none" w:sz="0" w:space="0" w:color="auto"/>
        <w:bottom w:val="none" w:sz="0" w:space="0" w:color="auto"/>
        <w:right w:val="none" w:sz="0" w:space="0" w:color="auto"/>
      </w:divBdr>
    </w:div>
    <w:div w:id="495998431">
      <w:bodyDiv w:val="1"/>
      <w:marLeft w:val="0"/>
      <w:marRight w:val="0"/>
      <w:marTop w:val="0"/>
      <w:marBottom w:val="0"/>
      <w:divBdr>
        <w:top w:val="none" w:sz="0" w:space="0" w:color="auto"/>
        <w:left w:val="none" w:sz="0" w:space="0" w:color="auto"/>
        <w:bottom w:val="none" w:sz="0" w:space="0" w:color="auto"/>
        <w:right w:val="none" w:sz="0" w:space="0" w:color="auto"/>
      </w:divBdr>
    </w:div>
    <w:div w:id="532309715">
      <w:bodyDiv w:val="1"/>
      <w:marLeft w:val="0"/>
      <w:marRight w:val="0"/>
      <w:marTop w:val="0"/>
      <w:marBottom w:val="0"/>
      <w:divBdr>
        <w:top w:val="none" w:sz="0" w:space="0" w:color="auto"/>
        <w:left w:val="none" w:sz="0" w:space="0" w:color="auto"/>
        <w:bottom w:val="none" w:sz="0" w:space="0" w:color="auto"/>
        <w:right w:val="none" w:sz="0" w:space="0" w:color="auto"/>
      </w:divBdr>
    </w:div>
    <w:div w:id="548996984">
      <w:bodyDiv w:val="1"/>
      <w:marLeft w:val="0"/>
      <w:marRight w:val="0"/>
      <w:marTop w:val="0"/>
      <w:marBottom w:val="0"/>
      <w:divBdr>
        <w:top w:val="none" w:sz="0" w:space="0" w:color="auto"/>
        <w:left w:val="none" w:sz="0" w:space="0" w:color="auto"/>
        <w:bottom w:val="none" w:sz="0" w:space="0" w:color="auto"/>
        <w:right w:val="none" w:sz="0" w:space="0" w:color="auto"/>
      </w:divBdr>
    </w:div>
    <w:div w:id="563565596">
      <w:bodyDiv w:val="1"/>
      <w:marLeft w:val="0"/>
      <w:marRight w:val="0"/>
      <w:marTop w:val="0"/>
      <w:marBottom w:val="0"/>
      <w:divBdr>
        <w:top w:val="none" w:sz="0" w:space="0" w:color="auto"/>
        <w:left w:val="none" w:sz="0" w:space="0" w:color="auto"/>
        <w:bottom w:val="none" w:sz="0" w:space="0" w:color="auto"/>
        <w:right w:val="none" w:sz="0" w:space="0" w:color="auto"/>
      </w:divBdr>
    </w:div>
    <w:div w:id="581378824">
      <w:bodyDiv w:val="1"/>
      <w:marLeft w:val="0"/>
      <w:marRight w:val="0"/>
      <w:marTop w:val="0"/>
      <w:marBottom w:val="0"/>
      <w:divBdr>
        <w:top w:val="none" w:sz="0" w:space="0" w:color="auto"/>
        <w:left w:val="none" w:sz="0" w:space="0" w:color="auto"/>
        <w:bottom w:val="none" w:sz="0" w:space="0" w:color="auto"/>
        <w:right w:val="none" w:sz="0" w:space="0" w:color="auto"/>
      </w:divBdr>
    </w:div>
    <w:div w:id="634142480">
      <w:bodyDiv w:val="1"/>
      <w:marLeft w:val="0"/>
      <w:marRight w:val="0"/>
      <w:marTop w:val="0"/>
      <w:marBottom w:val="0"/>
      <w:divBdr>
        <w:top w:val="none" w:sz="0" w:space="0" w:color="auto"/>
        <w:left w:val="none" w:sz="0" w:space="0" w:color="auto"/>
        <w:bottom w:val="none" w:sz="0" w:space="0" w:color="auto"/>
        <w:right w:val="none" w:sz="0" w:space="0" w:color="auto"/>
      </w:divBdr>
    </w:div>
    <w:div w:id="682825034">
      <w:bodyDiv w:val="1"/>
      <w:marLeft w:val="0"/>
      <w:marRight w:val="0"/>
      <w:marTop w:val="0"/>
      <w:marBottom w:val="0"/>
      <w:divBdr>
        <w:top w:val="none" w:sz="0" w:space="0" w:color="auto"/>
        <w:left w:val="none" w:sz="0" w:space="0" w:color="auto"/>
        <w:bottom w:val="none" w:sz="0" w:space="0" w:color="auto"/>
        <w:right w:val="none" w:sz="0" w:space="0" w:color="auto"/>
      </w:divBdr>
    </w:div>
    <w:div w:id="713771428">
      <w:bodyDiv w:val="1"/>
      <w:marLeft w:val="0"/>
      <w:marRight w:val="0"/>
      <w:marTop w:val="0"/>
      <w:marBottom w:val="0"/>
      <w:divBdr>
        <w:top w:val="none" w:sz="0" w:space="0" w:color="auto"/>
        <w:left w:val="none" w:sz="0" w:space="0" w:color="auto"/>
        <w:bottom w:val="none" w:sz="0" w:space="0" w:color="auto"/>
        <w:right w:val="none" w:sz="0" w:space="0" w:color="auto"/>
      </w:divBdr>
    </w:div>
    <w:div w:id="793251882">
      <w:bodyDiv w:val="1"/>
      <w:marLeft w:val="0"/>
      <w:marRight w:val="0"/>
      <w:marTop w:val="0"/>
      <w:marBottom w:val="0"/>
      <w:divBdr>
        <w:top w:val="none" w:sz="0" w:space="0" w:color="auto"/>
        <w:left w:val="none" w:sz="0" w:space="0" w:color="auto"/>
        <w:bottom w:val="none" w:sz="0" w:space="0" w:color="auto"/>
        <w:right w:val="none" w:sz="0" w:space="0" w:color="auto"/>
      </w:divBdr>
    </w:div>
    <w:div w:id="799421851">
      <w:bodyDiv w:val="1"/>
      <w:marLeft w:val="0"/>
      <w:marRight w:val="0"/>
      <w:marTop w:val="0"/>
      <w:marBottom w:val="0"/>
      <w:divBdr>
        <w:top w:val="none" w:sz="0" w:space="0" w:color="auto"/>
        <w:left w:val="none" w:sz="0" w:space="0" w:color="auto"/>
        <w:bottom w:val="none" w:sz="0" w:space="0" w:color="auto"/>
        <w:right w:val="none" w:sz="0" w:space="0" w:color="auto"/>
      </w:divBdr>
    </w:div>
    <w:div w:id="801046700">
      <w:bodyDiv w:val="1"/>
      <w:marLeft w:val="0"/>
      <w:marRight w:val="0"/>
      <w:marTop w:val="0"/>
      <w:marBottom w:val="0"/>
      <w:divBdr>
        <w:top w:val="none" w:sz="0" w:space="0" w:color="auto"/>
        <w:left w:val="none" w:sz="0" w:space="0" w:color="auto"/>
        <w:bottom w:val="none" w:sz="0" w:space="0" w:color="auto"/>
        <w:right w:val="none" w:sz="0" w:space="0" w:color="auto"/>
      </w:divBdr>
    </w:div>
    <w:div w:id="818570744">
      <w:bodyDiv w:val="1"/>
      <w:marLeft w:val="0"/>
      <w:marRight w:val="0"/>
      <w:marTop w:val="0"/>
      <w:marBottom w:val="0"/>
      <w:divBdr>
        <w:top w:val="none" w:sz="0" w:space="0" w:color="auto"/>
        <w:left w:val="none" w:sz="0" w:space="0" w:color="auto"/>
        <w:bottom w:val="none" w:sz="0" w:space="0" w:color="auto"/>
        <w:right w:val="none" w:sz="0" w:space="0" w:color="auto"/>
      </w:divBdr>
    </w:div>
    <w:div w:id="860237932">
      <w:bodyDiv w:val="1"/>
      <w:marLeft w:val="0"/>
      <w:marRight w:val="0"/>
      <w:marTop w:val="0"/>
      <w:marBottom w:val="0"/>
      <w:divBdr>
        <w:top w:val="none" w:sz="0" w:space="0" w:color="auto"/>
        <w:left w:val="none" w:sz="0" w:space="0" w:color="auto"/>
        <w:bottom w:val="none" w:sz="0" w:space="0" w:color="auto"/>
        <w:right w:val="none" w:sz="0" w:space="0" w:color="auto"/>
      </w:divBdr>
    </w:div>
    <w:div w:id="860315914">
      <w:bodyDiv w:val="1"/>
      <w:marLeft w:val="0"/>
      <w:marRight w:val="0"/>
      <w:marTop w:val="0"/>
      <w:marBottom w:val="0"/>
      <w:divBdr>
        <w:top w:val="none" w:sz="0" w:space="0" w:color="auto"/>
        <w:left w:val="none" w:sz="0" w:space="0" w:color="auto"/>
        <w:bottom w:val="none" w:sz="0" w:space="0" w:color="auto"/>
        <w:right w:val="none" w:sz="0" w:space="0" w:color="auto"/>
      </w:divBdr>
    </w:div>
    <w:div w:id="873343603">
      <w:bodyDiv w:val="1"/>
      <w:marLeft w:val="0"/>
      <w:marRight w:val="0"/>
      <w:marTop w:val="0"/>
      <w:marBottom w:val="0"/>
      <w:divBdr>
        <w:top w:val="none" w:sz="0" w:space="0" w:color="auto"/>
        <w:left w:val="none" w:sz="0" w:space="0" w:color="auto"/>
        <w:bottom w:val="none" w:sz="0" w:space="0" w:color="auto"/>
        <w:right w:val="none" w:sz="0" w:space="0" w:color="auto"/>
      </w:divBdr>
    </w:div>
    <w:div w:id="917859727">
      <w:bodyDiv w:val="1"/>
      <w:marLeft w:val="0"/>
      <w:marRight w:val="0"/>
      <w:marTop w:val="0"/>
      <w:marBottom w:val="0"/>
      <w:divBdr>
        <w:top w:val="none" w:sz="0" w:space="0" w:color="auto"/>
        <w:left w:val="none" w:sz="0" w:space="0" w:color="auto"/>
        <w:bottom w:val="none" w:sz="0" w:space="0" w:color="auto"/>
        <w:right w:val="none" w:sz="0" w:space="0" w:color="auto"/>
      </w:divBdr>
    </w:div>
    <w:div w:id="946733493">
      <w:bodyDiv w:val="1"/>
      <w:marLeft w:val="0"/>
      <w:marRight w:val="0"/>
      <w:marTop w:val="0"/>
      <w:marBottom w:val="0"/>
      <w:divBdr>
        <w:top w:val="none" w:sz="0" w:space="0" w:color="auto"/>
        <w:left w:val="none" w:sz="0" w:space="0" w:color="auto"/>
        <w:bottom w:val="none" w:sz="0" w:space="0" w:color="auto"/>
        <w:right w:val="none" w:sz="0" w:space="0" w:color="auto"/>
      </w:divBdr>
    </w:div>
    <w:div w:id="951133913">
      <w:bodyDiv w:val="1"/>
      <w:marLeft w:val="0"/>
      <w:marRight w:val="0"/>
      <w:marTop w:val="0"/>
      <w:marBottom w:val="0"/>
      <w:divBdr>
        <w:top w:val="none" w:sz="0" w:space="0" w:color="auto"/>
        <w:left w:val="none" w:sz="0" w:space="0" w:color="auto"/>
        <w:bottom w:val="none" w:sz="0" w:space="0" w:color="auto"/>
        <w:right w:val="none" w:sz="0" w:space="0" w:color="auto"/>
      </w:divBdr>
    </w:div>
    <w:div w:id="954361368">
      <w:bodyDiv w:val="1"/>
      <w:marLeft w:val="0"/>
      <w:marRight w:val="0"/>
      <w:marTop w:val="0"/>
      <w:marBottom w:val="0"/>
      <w:divBdr>
        <w:top w:val="none" w:sz="0" w:space="0" w:color="auto"/>
        <w:left w:val="none" w:sz="0" w:space="0" w:color="auto"/>
        <w:bottom w:val="none" w:sz="0" w:space="0" w:color="auto"/>
        <w:right w:val="none" w:sz="0" w:space="0" w:color="auto"/>
      </w:divBdr>
    </w:div>
    <w:div w:id="997611431">
      <w:bodyDiv w:val="1"/>
      <w:marLeft w:val="0"/>
      <w:marRight w:val="0"/>
      <w:marTop w:val="0"/>
      <w:marBottom w:val="0"/>
      <w:divBdr>
        <w:top w:val="none" w:sz="0" w:space="0" w:color="auto"/>
        <w:left w:val="none" w:sz="0" w:space="0" w:color="auto"/>
        <w:bottom w:val="none" w:sz="0" w:space="0" w:color="auto"/>
        <w:right w:val="none" w:sz="0" w:space="0" w:color="auto"/>
      </w:divBdr>
    </w:div>
    <w:div w:id="1009865128">
      <w:bodyDiv w:val="1"/>
      <w:marLeft w:val="0"/>
      <w:marRight w:val="0"/>
      <w:marTop w:val="0"/>
      <w:marBottom w:val="0"/>
      <w:divBdr>
        <w:top w:val="none" w:sz="0" w:space="0" w:color="auto"/>
        <w:left w:val="none" w:sz="0" w:space="0" w:color="auto"/>
        <w:bottom w:val="none" w:sz="0" w:space="0" w:color="auto"/>
        <w:right w:val="none" w:sz="0" w:space="0" w:color="auto"/>
      </w:divBdr>
    </w:div>
    <w:div w:id="1019085447">
      <w:bodyDiv w:val="1"/>
      <w:marLeft w:val="0"/>
      <w:marRight w:val="0"/>
      <w:marTop w:val="0"/>
      <w:marBottom w:val="0"/>
      <w:divBdr>
        <w:top w:val="none" w:sz="0" w:space="0" w:color="auto"/>
        <w:left w:val="none" w:sz="0" w:space="0" w:color="auto"/>
        <w:bottom w:val="none" w:sz="0" w:space="0" w:color="auto"/>
        <w:right w:val="none" w:sz="0" w:space="0" w:color="auto"/>
      </w:divBdr>
    </w:div>
    <w:div w:id="1060322630">
      <w:bodyDiv w:val="1"/>
      <w:marLeft w:val="0"/>
      <w:marRight w:val="0"/>
      <w:marTop w:val="0"/>
      <w:marBottom w:val="0"/>
      <w:divBdr>
        <w:top w:val="none" w:sz="0" w:space="0" w:color="auto"/>
        <w:left w:val="none" w:sz="0" w:space="0" w:color="auto"/>
        <w:bottom w:val="none" w:sz="0" w:space="0" w:color="auto"/>
        <w:right w:val="none" w:sz="0" w:space="0" w:color="auto"/>
      </w:divBdr>
    </w:div>
    <w:div w:id="1060403259">
      <w:bodyDiv w:val="1"/>
      <w:marLeft w:val="0"/>
      <w:marRight w:val="0"/>
      <w:marTop w:val="0"/>
      <w:marBottom w:val="0"/>
      <w:divBdr>
        <w:top w:val="none" w:sz="0" w:space="0" w:color="auto"/>
        <w:left w:val="none" w:sz="0" w:space="0" w:color="auto"/>
        <w:bottom w:val="none" w:sz="0" w:space="0" w:color="auto"/>
        <w:right w:val="none" w:sz="0" w:space="0" w:color="auto"/>
      </w:divBdr>
    </w:div>
    <w:div w:id="1066756721">
      <w:bodyDiv w:val="1"/>
      <w:marLeft w:val="0"/>
      <w:marRight w:val="0"/>
      <w:marTop w:val="0"/>
      <w:marBottom w:val="0"/>
      <w:divBdr>
        <w:top w:val="none" w:sz="0" w:space="0" w:color="auto"/>
        <w:left w:val="none" w:sz="0" w:space="0" w:color="auto"/>
        <w:bottom w:val="none" w:sz="0" w:space="0" w:color="auto"/>
        <w:right w:val="none" w:sz="0" w:space="0" w:color="auto"/>
      </w:divBdr>
    </w:div>
    <w:div w:id="1068260057">
      <w:bodyDiv w:val="1"/>
      <w:marLeft w:val="0"/>
      <w:marRight w:val="0"/>
      <w:marTop w:val="0"/>
      <w:marBottom w:val="0"/>
      <w:divBdr>
        <w:top w:val="none" w:sz="0" w:space="0" w:color="auto"/>
        <w:left w:val="none" w:sz="0" w:space="0" w:color="auto"/>
        <w:bottom w:val="none" w:sz="0" w:space="0" w:color="auto"/>
        <w:right w:val="none" w:sz="0" w:space="0" w:color="auto"/>
      </w:divBdr>
    </w:div>
    <w:div w:id="1083529744">
      <w:bodyDiv w:val="1"/>
      <w:marLeft w:val="0"/>
      <w:marRight w:val="0"/>
      <w:marTop w:val="0"/>
      <w:marBottom w:val="0"/>
      <w:divBdr>
        <w:top w:val="none" w:sz="0" w:space="0" w:color="auto"/>
        <w:left w:val="none" w:sz="0" w:space="0" w:color="auto"/>
        <w:bottom w:val="none" w:sz="0" w:space="0" w:color="auto"/>
        <w:right w:val="none" w:sz="0" w:space="0" w:color="auto"/>
      </w:divBdr>
    </w:div>
    <w:div w:id="1116172849">
      <w:bodyDiv w:val="1"/>
      <w:marLeft w:val="0"/>
      <w:marRight w:val="0"/>
      <w:marTop w:val="0"/>
      <w:marBottom w:val="0"/>
      <w:divBdr>
        <w:top w:val="none" w:sz="0" w:space="0" w:color="auto"/>
        <w:left w:val="none" w:sz="0" w:space="0" w:color="auto"/>
        <w:bottom w:val="none" w:sz="0" w:space="0" w:color="auto"/>
        <w:right w:val="none" w:sz="0" w:space="0" w:color="auto"/>
      </w:divBdr>
    </w:div>
    <w:div w:id="1129543538">
      <w:bodyDiv w:val="1"/>
      <w:marLeft w:val="0"/>
      <w:marRight w:val="0"/>
      <w:marTop w:val="0"/>
      <w:marBottom w:val="0"/>
      <w:divBdr>
        <w:top w:val="none" w:sz="0" w:space="0" w:color="auto"/>
        <w:left w:val="none" w:sz="0" w:space="0" w:color="auto"/>
        <w:bottom w:val="none" w:sz="0" w:space="0" w:color="auto"/>
        <w:right w:val="none" w:sz="0" w:space="0" w:color="auto"/>
      </w:divBdr>
    </w:div>
    <w:div w:id="1135023627">
      <w:bodyDiv w:val="1"/>
      <w:marLeft w:val="0"/>
      <w:marRight w:val="0"/>
      <w:marTop w:val="0"/>
      <w:marBottom w:val="0"/>
      <w:divBdr>
        <w:top w:val="none" w:sz="0" w:space="0" w:color="auto"/>
        <w:left w:val="none" w:sz="0" w:space="0" w:color="auto"/>
        <w:bottom w:val="none" w:sz="0" w:space="0" w:color="auto"/>
        <w:right w:val="none" w:sz="0" w:space="0" w:color="auto"/>
      </w:divBdr>
    </w:div>
    <w:div w:id="1136681972">
      <w:bodyDiv w:val="1"/>
      <w:marLeft w:val="0"/>
      <w:marRight w:val="0"/>
      <w:marTop w:val="0"/>
      <w:marBottom w:val="0"/>
      <w:divBdr>
        <w:top w:val="none" w:sz="0" w:space="0" w:color="auto"/>
        <w:left w:val="none" w:sz="0" w:space="0" w:color="auto"/>
        <w:bottom w:val="none" w:sz="0" w:space="0" w:color="auto"/>
        <w:right w:val="none" w:sz="0" w:space="0" w:color="auto"/>
      </w:divBdr>
    </w:div>
    <w:div w:id="1168331740">
      <w:bodyDiv w:val="1"/>
      <w:marLeft w:val="0"/>
      <w:marRight w:val="0"/>
      <w:marTop w:val="0"/>
      <w:marBottom w:val="0"/>
      <w:divBdr>
        <w:top w:val="none" w:sz="0" w:space="0" w:color="auto"/>
        <w:left w:val="none" w:sz="0" w:space="0" w:color="auto"/>
        <w:bottom w:val="none" w:sz="0" w:space="0" w:color="auto"/>
        <w:right w:val="none" w:sz="0" w:space="0" w:color="auto"/>
      </w:divBdr>
    </w:div>
    <w:div w:id="1203439341">
      <w:bodyDiv w:val="1"/>
      <w:marLeft w:val="0"/>
      <w:marRight w:val="0"/>
      <w:marTop w:val="0"/>
      <w:marBottom w:val="0"/>
      <w:divBdr>
        <w:top w:val="none" w:sz="0" w:space="0" w:color="auto"/>
        <w:left w:val="none" w:sz="0" w:space="0" w:color="auto"/>
        <w:bottom w:val="none" w:sz="0" w:space="0" w:color="auto"/>
        <w:right w:val="none" w:sz="0" w:space="0" w:color="auto"/>
      </w:divBdr>
    </w:div>
    <w:div w:id="1255750034">
      <w:bodyDiv w:val="1"/>
      <w:marLeft w:val="0"/>
      <w:marRight w:val="0"/>
      <w:marTop w:val="0"/>
      <w:marBottom w:val="0"/>
      <w:divBdr>
        <w:top w:val="none" w:sz="0" w:space="0" w:color="auto"/>
        <w:left w:val="none" w:sz="0" w:space="0" w:color="auto"/>
        <w:bottom w:val="none" w:sz="0" w:space="0" w:color="auto"/>
        <w:right w:val="none" w:sz="0" w:space="0" w:color="auto"/>
      </w:divBdr>
    </w:div>
    <w:div w:id="1299533109">
      <w:bodyDiv w:val="1"/>
      <w:marLeft w:val="0"/>
      <w:marRight w:val="0"/>
      <w:marTop w:val="0"/>
      <w:marBottom w:val="0"/>
      <w:divBdr>
        <w:top w:val="none" w:sz="0" w:space="0" w:color="auto"/>
        <w:left w:val="none" w:sz="0" w:space="0" w:color="auto"/>
        <w:bottom w:val="none" w:sz="0" w:space="0" w:color="auto"/>
        <w:right w:val="none" w:sz="0" w:space="0" w:color="auto"/>
      </w:divBdr>
    </w:div>
    <w:div w:id="1423524887">
      <w:bodyDiv w:val="1"/>
      <w:marLeft w:val="0"/>
      <w:marRight w:val="0"/>
      <w:marTop w:val="0"/>
      <w:marBottom w:val="0"/>
      <w:divBdr>
        <w:top w:val="none" w:sz="0" w:space="0" w:color="auto"/>
        <w:left w:val="none" w:sz="0" w:space="0" w:color="auto"/>
        <w:bottom w:val="none" w:sz="0" w:space="0" w:color="auto"/>
        <w:right w:val="none" w:sz="0" w:space="0" w:color="auto"/>
      </w:divBdr>
    </w:div>
    <w:div w:id="1503203789">
      <w:bodyDiv w:val="1"/>
      <w:marLeft w:val="0"/>
      <w:marRight w:val="0"/>
      <w:marTop w:val="0"/>
      <w:marBottom w:val="0"/>
      <w:divBdr>
        <w:top w:val="none" w:sz="0" w:space="0" w:color="auto"/>
        <w:left w:val="none" w:sz="0" w:space="0" w:color="auto"/>
        <w:bottom w:val="none" w:sz="0" w:space="0" w:color="auto"/>
        <w:right w:val="none" w:sz="0" w:space="0" w:color="auto"/>
      </w:divBdr>
    </w:div>
    <w:div w:id="1510102621">
      <w:bodyDiv w:val="1"/>
      <w:marLeft w:val="0"/>
      <w:marRight w:val="0"/>
      <w:marTop w:val="0"/>
      <w:marBottom w:val="0"/>
      <w:divBdr>
        <w:top w:val="none" w:sz="0" w:space="0" w:color="auto"/>
        <w:left w:val="none" w:sz="0" w:space="0" w:color="auto"/>
        <w:bottom w:val="none" w:sz="0" w:space="0" w:color="auto"/>
        <w:right w:val="none" w:sz="0" w:space="0" w:color="auto"/>
      </w:divBdr>
    </w:div>
    <w:div w:id="1513177777">
      <w:bodyDiv w:val="1"/>
      <w:marLeft w:val="0"/>
      <w:marRight w:val="0"/>
      <w:marTop w:val="0"/>
      <w:marBottom w:val="0"/>
      <w:divBdr>
        <w:top w:val="none" w:sz="0" w:space="0" w:color="auto"/>
        <w:left w:val="none" w:sz="0" w:space="0" w:color="auto"/>
        <w:bottom w:val="none" w:sz="0" w:space="0" w:color="auto"/>
        <w:right w:val="none" w:sz="0" w:space="0" w:color="auto"/>
      </w:divBdr>
    </w:div>
    <w:div w:id="1516581070">
      <w:bodyDiv w:val="1"/>
      <w:marLeft w:val="0"/>
      <w:marRight w:val="0"/>
      <w:marTop w:val="0"/>
      <w:marBottom w:val="0"/>
      <w:divBdr>
        <w:top w:val="none" w:sz="0" w:space="0" w:color="auto"/>
        <w:left w:val="none" w:sz="0" w:space="0" w:color="auto"/>
        <w:bottom w:val="none" w:sz="0" w:space="0" w:color="auto"/>
        <w:right w:val="none" w:sz="0" w:space="0" w:color="auto"/>
      </w:divBdr>
    </w:div>
    <w:div w:id="1524588216">
      <w:bodyDiv w:val="1"/>
      <w:marLeft w:val="0"/>
      <w:marRight w:val="0"/>
      <w:marTop w:val="0"/>
      <w:marBottom w:val="0"/>
      <w:divBdr>
        <w:top w:val="none" w:sz="0" w:space="0" w:color="auto"/>
        <w:left w:val="none" w:sz="0" w:space="0" w:color="auto"/>
        <w:bottom w:val="none" w:sz="0" w:space="0" w:color="auto"/>
        <w:right w:val="none" w:sz="0" w:space="0" w:color="auto"/>
      </w:divBdr>
    </w:div>
    <w:div w:id="1543666015">
      <w:bodyDiv w:val="1"/>
      <w:marLeft w:val="0"/>
      <w:marRight w:val="0"/>
      <w:marTop w:val="0"/>
      <w:marBottom w:val="0"/>
      <w:divBdr>
        <w:top w:val="none" w:sz="0" w:space="0" w:color="auto"/>
        <w:left w:val="none" w:sz="0" w:space="0" w:color="auto"/>
        <w:bottom w:val="none" w:sz="0" w:space="0" w:color="auto"/>
        <w:right w:val="none" w:sz="0" w:space="0" w:color="auto"/>
      </w:divBdr>
    </w:div>
    <w:div w:id="1549754515">
      <w:bodyDiv w:val="1"/>
      <w:marLeft w:val="0"/>
      <w:marRight w:val="0"/>
      <w:marTop w:val="0"/>
      <w:marBottom w:val="0"/>
      <w:divBdr>
        <w:top w:val="none" w:sz="0" w:space="0" w:color="auto"/>
        <w:left w:val="none" w:sz="0" w:space="0" w:color="auto"/>
        <w:bottom w:val="none" w:sz="0" w:space="0" w:color="auto"/>
        <w:right w:val="none" w:sz="0" w:space="0" w:color="auto"/>
      </w:divBdr>
    </w:div>
    <w:div w:id="1552494748">
      <w:bodyDiv w:val="1"/>
      <w:marLeft w:val="0"/>
      <w:marRight w:val="0"/>
      <w:marTop w:val="0"/>
      <w:marBottom w:val="0"/>
      <w:divBdr>
        <w:top w:val="none" w:sz="0" w:space="0" w:color="auto"/>
        <w:left w:val="none" w:sz="0" w:space="0" w:color="auto"/>
        <w:bottom w:val="none" w:sz="0" w:space="0" w:color="auto"/>
        <w:right w:val="none" w:sz="0" w:space="0" w:color="auto"/>
      </w:divBdr>
    </w:div>
    <w:div w:id="1608390898">
      <w:bodyDiv w:val="1"/>
      <w:marLeft w:val="0"/>
      <w:marRight w:val="0"/>
      <w:marTop w:val="0"/>
      <w:marBottom w:val="0"/>
      <w:divBdr>
        <w:top w:val="none" w:sz="0" w:space="0" w:color="auto"/>
        <w:left w:val="none" w:sz="0" w:space="0" w:color="auto"/>
        <w:bottom w:val="none" w:sz="0" w:space="0" w:color="auto"/>
        <w:right w:val="none" w:sz="0" w:space="0" w:color="auto"/>
      </w:divBdr>
    </w:div>
    <w:div w:id="1614364400">
      <w:bodyDiv w:val="1"/>
      <w:marLeft w:val="0"/>
      <w:marRight w:val="0"/>
      <w:marTop w:val="0"/>
      <w:marBottom w:val="0"/>
      <w:divBdr>
        <w:top w:val="none" w:sz="0" w:space="0" w:color="auto"/>
        <w:left w:val="none" w:sz="0" w:space="0" w:color="auto"/>
        <w:bottom w:val="none" w:sz="0" w:space="0" w:color="auto"/>
        <w:right w:val="none" w:sz="0" w:space="0" w:color="auto"/>
      </w:divBdr>
    </w:div>
    <w:div w:id="1635869669">
      <w:bodyDiv w:val="1"/>
      <w:marLeft w:val="0"/>
      <w:marRight w:val="0"/>
      <w:marTop w:val="0"/>
      <w:marBottom w:val="0"/>
      <w:divBdr>
        <w:top w:val="none" w:sz="0" w:space="0" w:color="auto"/>
        <w:left w:val="none" w:sz="0" w:space="0" w:color="auto"/>
        <w:bottom w:val="none" w:sz="0" w:space="0" w:color="auto"/>
        <w:right w:val="none" w:sz="0" w:space="0" w:color="auto"/>
      </w:divBdr>
    </w:div>
    <w:div w:id="1648124178">
      <w:bodyDiv w:val="1"/>
      <w:marLeft w:val="0"/>
      <w:marRight w:val="0"/>
      <w:marTop w:val="0"/>
      <w:marBottom w:val="0"/>
      <w:divBdr>
        <w:top w:val="none" w:sz="0" w:space="0" w:color="auto"/>
        <w:left w:val="none" w:sz="0" w:space="0" w:color="auto"/>
        <w:bottom w:val="none" w:sz="0" w:space="0" w:color="auto"/>
        <w:right w:val="none" w:sz="0" w:space="0" w:color="auto"/>
      </w:divBdr>
    </w:div>
    <w:div w:id="1649631856">
      <w:bodyDiv w:val="1"/>
      <w:marLeft w:val="0"/>
      <w:marRight w:val="0"/>
      <w:marTop w:val="0"/>
      <w:marBottom w:val="0"/>
      <w:divBdr>
        <w:top w:val="none" w:sz="0" w:space="0" w:color="auto"/>
        <w:left w:val="none" w:sz="0" w:space="0" w:color="auto"/>
        <w:bottom w:val="none" w:sz="0" w:space="0" w:color="auto"/>
        <w:right w:val="none" w:sz="0" w:space="0" w:color="auto"/>
      </w:divBdr>
    </w:div>
    <w:div w:id="1724405542">
      <w:bodyDiv w:val="1"/>
      <w:marLeft w:val="0"/>
      <w:marRight w:val="0"/>
      <w:marTop w:val="0"/>
      <w:marBottom w:val="0"/>
      <w:divBdr>
        <w:top w:val="none" w:sz="0" w:space="0" w:color="auto"/>
        <w:left w:val="none" w:sz="0" w:space="0" w:color="auto"/>
        <w:bottom w:val="none" w:sz="0" w:space="0" w:color="auto"/>
        <w:right w:val="none" w:sz="0" w:space="0" w:color="auto"/>
      </w:divBdr>
    </w:div>
    <w:div w:id="1734160147">
      <w:bodyDiv w:val="1"/>
      <w:marLeft w:val="0"/>
      <w:marRight w:val="0"/>
      <w:marTop w:val="0"/>
      <w:marBottom w:val="0"/>
      <w:divBdr>
        <w:top w:val="none" w:sz="0" w:space="0" w:color="auto"/>
        <w:left w:val="none" w:sz="0" w:space="0" w:color="auto"/>
        <w:bottom w:val="none" w:sz="0" w:space="0" w:color="auto"/>
        <w:right w:val="none" w:sz="0" w:space="0" w:color="auto"/>
      </w:divBdr>
    </w:div>
    <w:div w:id="1767995170">
      <w:bodyDiv w:val="1"/>
      <w:marLeft w:val="0"/>
      <w:marRight w:val="0"/>
      <w:marTop w:val="0"/>
      <w:marBottom w:val="0"/>
      <w:divBdr>
        <w:top w:val="none" w:sz="0" w:space="0" w:color="auto"/>
        <w:left w:val="none" w:sz="0" w:space="0" w:color="auto"/>
        <w:bottom w:val="none" w:sz="0" w:space="0" w:color="auto"/>
        <w:right w:val="none" w:sz="0" w:space="0" w:color="auto"/>
      </w:divBdr>
    </w:div>
    <w:div w:id="1769544387">
      <w:bodyDiv w:val="1"/>
      <w:marLeft w:val="0"/>
      <w:marRight w:val="0"/>
      <w:marTop w:val="0"/>
      <w:marBottom w:val="0"/>
      <w:divBdr>
        <w:top w:val="none" w:sz="0" w:space="0" w:color="auto"/>
        <w:left w:val="none" w:sz="0" w:space="0" w:color="auto"/>
        <w:bottom w:val="none" w:sz="0" w:space="0" w:color="auto"/>
        <w:right w:val="none" w:sz="0" w:space="0" w:color="auto"/>
      </w:divBdr>
    </w:div>
    <w:div w:id="1781953613">
      <w:bodyDiv w:val="1"/>
      <w:marLeft w:val="0"/>
      <w:marRight w:val="0"/>
      <w:marTop w:val="0"/>
      <w:marBottom w:val="0"/>
      <w:divBdr>
        <w:top w:val="none" w:sz="0" w:space="0" w:color="auto"/>
        <w:left w:val="none" w:sz="0" w:space="0" w:color="auto"/>
        <w:bottom w:val="none" w:sz="0" w:space="0" w:color="auto"/>
        <w:right w:val="none" w:sz="0" w:space="0" w:color="auto"/>
      </w:divBdr>
    </w:div>
    <w:div w:id="1816297446">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32484263">
      <w:bodyDiv w:val="1"/>
      <w:marLeft w:val="0"/>
      <w:marRight w:val="0"/>
      <w:marTop w:val="0"/>
      <w:marBottom w:val="0"/>
      <w:divBdr>
        <w:top w:val="none" w:sz="0" w:space="0" w:color="auto"/>
        <w:left w:val="none" w:sz="0" w:space="0" w:color="auto"/>
        <w:bottom w:val="none" w:sz="0" w:space="0" w:color="auto"/>
        <w:right w:val="none" w:sz="0" w:space="0" w:color="auto"/>
      </w:divBdr>
    </w:div>
    <w:div w:id="1862280757">
      <w:bodyDiv w:val="1"/>
      <w:marLeft w:val="0"/>
      <w:marRight w:val="0"/>
      <w:marTop w:val="0"/>
      <w:marBottom w:val="0"/>
      <w:divBdr>
        <w:top w:val="none" w:sz="0" w:space="0" w:color="auto"/>
        <w:left w:val="none" w:sz="0" w:space="0" w:color="auto"/>
        <w:bottom w:val="none" w:sz="0" w:space="0" w:color="auto"/>
        <w:right w:val="none" w:sz="0" w:space="0" w:color="auto"/>
      </w:divBdr>
    </w:div>
    <w:div w:id="1923027647">
      <w:bodyDiv w:val="1"/>
      <w:marLeft w:val="0"/>
      <w:marRight w:val="0"/>
      <w:marTop w:val="0"/>
      <w:marBottom w:val="0"/>
      <w:divBdr>
        <w:top w:val="none" w:sz="0" w:space="0" w:color="auto"/>
        <w:left w:val="none" w:sz="0" w:space="0" w:color="auto"/>
        <w:bottom w:val="none" w:sz="0" w:space="0" w:color="auto"/>
        <w:right w:val="none" w:sz="0" w:space="0" w:color="auto"/>
      </w:divBdr>
    </w:div>
    <w:div w:id="1923299875">
      <w:bodyDiv w:val="1"/>
      <w:marLeft w:val="0"/>
      <w:marRight w:val="0"/>
      <w:marTop w:val="0"/>
      <w:marBottom w:val="0"/>
      <w:divBdr>
        <w:top w:val="none" w:sz="0" w:space="0" w:color="auto"/>
        <w:left w:val="none" w:sz="0" w:space="0" w:color="auto"/>
        <w:bottom w:val="none" w:sz="0" w:space="0" w:color="auto"/>
        <w:right w:val="none" w:sz="0" w:space="0" w:color="auto"/>
      </w:divBdr>
    </w:div>
    <w:div w:id="2007827876">
      <w:bodyDiv w:val="1"/>
      <w:marLeft w:val="0"/>
      <w:marRight w:val="0"/>
      <w:marTop w:val="0"/>
      <w:marBottom w:val="0"/>
      <w:divBdr>
        <w:top w:val="none" w:sz="0" w:space="0" w:color="auto"/>
        <w:left w:val="none" w:sz="0" w:space="0" w:color="auto"/>
        <w:bottom w:val="none" w:sz="0" w:space="0" w:color="auto"/>
        <w:right w:val="none" w:sz="0" w:space="0" w:color="auto"/>
      </w:divBdr>
    </w:div>
    <w:div w:id="2011103885">
      <w:bodyDiv w:val="1"/>
      <w:marLeft w:val="0"/>
      <w:marRight w:val="0"/>
      <w:marTop w:val="0"/>
      <w:marBottom w:val="0"/>
      <w:divBdr>
        <w:top w:val="none" w:sz="0" w:space="0" w:color="auto"/>
        <w:left w:val="none" w:sz="0" w:space="0" w:color="auto"/>
        <w:bottom w:val="none" w:sz="0" w:space="0" w:color="auto"/>
        <w:right w:val="none" w:sz="0" w:space="0" w:color="auto"/>
      </w:divBdr>
    </w:div>
    <w:div w:id="2077894428">
      <w:bodyDiv w:val="1"/>
      <w:marLeft w:val="0"/>
      <w:marRight w:val="0"/>
      <w:marTop w:val="0"/>
      <w:marBottom w:val="0"/>
      <w:divBdr>
        <w:top w:val="none" w:sz="0" w:space="0" w:color="auto"/>
        <w:left w:val="none" w:sz="0" w:space="0" w:color="auto"/>
        <w:bottom w:val="none" w:sz="0" w:space="0" w:color="auto"/>
        <w:right w:val="none" w:sz="0" w:space="0" w:color="auto"/>
      </w:divBdr>
    </w:div>
    <w:div w:id="2079745301">
      <w:bodyDiv w:val="1"/>
      <w:marLeft w:val="0"/>
      <w:marRight w:val="0"/>
      <w:marTop w:val="0"/>
      <w:marBottom w:val="0"/>
      <w:divBdr>
        <w:top w:val="none" w:sz="0" w:space="0" w:color="auto"/>
        <w:left w:val="none" w:sz="0" w:space="0" w:color="auto"/>
        <w:bottom w:val="none" w:sz="0" w:space="0" w:color="auto"/>
        <w:right w:val="none" w:sz="0" w:space="0" w:color="auto"/>
      </w:divBdr>
    </w:div>
    <w:div w:id="2107574339">
      <w:bodyDiv w:val="1"/>
      <w:marLeft w:val="0"/>
      <w:marRight w:val="0"/>
      <w:marTop w:val="0"/>
      <w:marBottom w:val="0"/>
      <w:divBdr>
        <w:top w:val="none" w:sz="0" w:space="0" w:color="auto"/>
        <w:left w:val="none" w:sz="0" w:space="0" w:color="auto"/>
        <w:bottom w:val="none" w:sz="0" w:space="0" w:color="auto"/>
        <w:right w:val="none" w:sz="0" w:space="0" w:color="auto"/>
      </w:divBdr>
    </w:div>
    <w:div w:id="2112897981">
      <w:bodyDiv w:val="1"/>
      <w:marLeft w:val="0"/>
      <w:marRight w:val="0"/>
      <w:marTop w:val="0"/>
      <w:marBottom w:val="0"/>
      <w:divBdr>
        <w:top w:val="none" w:sz="0" w:space="0" w:color="auto"/>
        <w:left w:val="none" w:sz="0" w:space="0" w:color="auto"/>
        <w:bottom w:val="none" w:sz="0" w:space="0" w:color="auto"/>
        <w:right w:val="none" w:sz="0" w:space="0" w:color="auto"/>
      </w:divBdr>
    </w:div>
    <w:div w:id="2118332870">
      <w:bodyDiv w:val="1"/>
      <w:marLeft w:val="0"/>
      <w:marRight w:val="0"/>
      <w:marTop w:val="0"/>
      <w:marBottom w:val="0"/>
      <w:divBdr>
        <w:top w:val="none" w:sz="0" w:space="0" w:color="auto"/>
        <w:left w:val="none" w:sz="0" w:space="0" w:color="auto"/>
        <w:bottom w:val="none" w:sz="0" w:space="0" w:color="auto"/>
        <w:right w:val="none" w:sz="0" w:space="0" w:color="auto"/>
      </w:divBdr>
    </w:div>
    <w:div w:id="212908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4</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11</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21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12</b:RefOrder>
  </b:Source>
  <b:Source>
    <b:Tag>Bro17</b:Tag>
    <b:SourceType>JournalArticle</b:SourceType>
    <b:Guid>{49760459-2328-4444-92BF-EC08BD6D6CF0}</b:Guid>
    <b:Title>An Investigation of Nonparametric DATA MINING TECHNIQUES for Acquisition Cost Estimating</b:Title>
    <b:Pages>302-332</b:Pages>
    <b:Year>2017</b:Year>
    <b:Author>
      <b:Author>
        <b:NameList>
          <b:Person>
            <b:Last>Brown</b:Last>
            <b:First>G</b:First>
          </b:Person>
          <b:Person>
            <b:Last>White</b:Last>
            <b:First>E</b:First>
          </b:Person>
        </b:NameList>
      </b:Author>
    </b:Author>
    <b:JournalName>Defense Acquisition Research Journal</b:JournalName>
    <b:Volume>24</b:Volume>
    <b:Issue>2</b:Issue>
    <b:DOI>https://doi.org/10.22594/dau.16756.24.02</b:DOI>
    <b:RefOrder>22</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23</b:RefOrder>
  </b:Source>
  <b:Source>
    <b:Tag>Gor20</b:Tag>
    <b:SourceType>ConferenceProceedings</b:SourceType>
    <b:Guid>{F4454C3F-EEA2-4AE8-95ED-B2730A541A35}</b:Guid>
    <b:Title>Huamn activity recongition and temporal action localization based on depth sensor skeletal data</b:Title>
    <b:Year>2020</b:Year>
    <b:Pages>1-5</b:Pages>
    <b:Author>
      <b:Author>
        <b:NameList>
          <b:Person>
            <b:Last>Gorgulu</b:Last>
            <b:First>Y</b:First>
          </b:Person>
          <b:Person>
            <b:Last>Tasdelen</b:Last>
            <b:First>K</b:First>
          </b:Person>
        </b:NameList>
      </b:Author>
    </b:Author>
    <b:ConferenceName>Innovations in Intelligent Systems and Applications Conference</b:ConferenceName>
    <b:City>Istanbul, Turkey</b:City>
    <b:Publisher>IEEE</b:Publisher>
    <b:DOI>https://doi-org.proxy1.ncu.edu/10.1109/ASYU50717.2020.9259886</b:DOI>
    <b:RefOrder>17</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24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25</b:RefOrder>
  </b:Source>
  <b:Source>
    <b:Tag>Lap18</b:Tag>
    <b:SourceType>Book</b:SourceType>
    <b:Guid>{142A8971-EDD9-4CB6-8896-F6EE18FF11BD}</b:Guid>
    <b:Title>Deep Reinforcement Learning Hands-on</b:Title>
    <b:Year>2018</b:Year>
    <b:Author>
      <b:Author>
        <b:NameList>
          <b:Person>
            <b:Last>Lapan</b:Last>
            <b:First>M</b:First>
          </b:Person>
        </b:NameList>
      </b:Author>
    </b:Author>
    <b:Publisher>Packt</b:Publisher>
    <b:StandardNumber>9781788834247</b:StandardNumber>
    <b:RefOrder>26</b:RefOrder>
  </b:Source>
  <b:Source>
    <b:Tag>Wiknd</b:Tag>
    <b:SourceType>InternetSite</b:SourceType>
    <b:Guid>{429A9D3F-6654-4F16-8CBC-F09D86C10025}</b:Guid>
    <b:Title>Mario Bros.</b:Title>
    <b:Year>n.d.</b:Year>
    <b:Author>
      <b:Author>
        <b:Corporate>Wikipedia</b:Corporate>
      </b:Author>
    </b:Author>
    <b:InternetSiteTitle>Wikipedia</b:InternetSiteTitle>
    <b:URL>https://en.wikipedia.org/wiki/Mario_Bros.</b:URL>
    <b:RefOrder>27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28</b:RefOrder>
  </b:Source>
  <b:Source>
    <b:Tag>Hor17</b:Tag>
    <b:SourceType>Book</b:SourceType>
    <b:Guid>{43D1D484-DB42-4803-9065-7CAA18A4AB7D}</b:Guid>
    <b:Title>Handbook of machine and computer vision</b:Title>
    <b:Year>2017</b:Year>
    <b:Author>
      <b:Author>
        <b:NameList>
          <b:Person>
            <b:Last>Hornberg</b:Last>
            <b:First>A</b:First>
          </b:Person>
        </b:NameList>
      </b:Author>
    </b:Author>
    <b:Publisher>John Wiley &amp; Sons, Incorporated</b:Publisher>
    <b:StandardNumber>9783527413393</b:StandardNumber>
    <b:RefOrder>14</b:RefOrder>
  </b:Source>
  <b:Source>
    <b:Tag>Ngu19</b:Tag>
    <b:SourceType>ConferenceProceedings</b:SourceType>
    <b:Guid>{16ABD93E-551A-4BB1-8751-A8DDBD85D860}</b:Guid>
    <b:Author>
      <b:Author>
        <b:NameList>
          <b:Person>
            <b:Last>Nguyen</b:Last>
            <b:First>M</b:First>
          </b:Person>
          <b:Person>
            <b:Last>Huynh</b:Last>
            <b:First>N</b:First>
          </b:Person>
          <b:Person>
            <b:Last>Tran</b:Last>
            <b:First>D</b:First>
          </b:Person>
          <b:Person>
            <b:Last>Ngo</b:Last>
            <b:First>H</b:First>
          </b:Person>
        </b:NameList>
      </b:Author>
    </b:Author>
    <b:Title>Face recognition applied for smarthome using SoC</b:Title>
    <b:Year>2019</b:Year>
    <b:Pages>165-170</b:Pages>
    <b:ConferenceName>Advanced Computing and Applications</b:ConferenceName>
    <b:City>Nha Trang, Vietnam</b:City>
    <b:Publisher>IEEE</b:Publisher>
    <b:DOI>https://doi-org.proxy1.ncu.edu/10.1109/ACOMP.2019.00033</b:DOI>
    <b:RefOrder>15</b:RefOrder>
  </b:Source>
  <b:Source>
    <b:Tag>Agu201</b:Tag>
    <b:SourceType>ConferenceProceedings</b:SourceType>
    <b:Guid>{F5A59CFD-8E96-41B4-B657-29558A3115A1}</b:Guid>
    <b:Author>
      <b:Author>
        <b:NameList>
          <b:Person>
            <b:Last>Aguida</b:Last>
            <b:First>M</b:First>
          </b:Person>
          <b:Person>
            <b:Last>Ouchani</b:Last>
            <b:First>S</b:First>
          </b:Person>
          <b:Person>
            <b:Last>Benmalek</b:Last>
            <b:First>M</b:First>
          </b:Person>
        </b:NameList>
      </b:Author>
    </b:Author>
    <b:Title>A review on cyber-physical systems</b:Title>
    <b:Pages>275-278</b:Pages>
    <b:Year>2020</b:Year>
    <b:ConferenceName>International Conference on Enabling Technologies</b:ConferenceName>
    <b:City>Basque Coast, Bayonne; France</b:City>
    <b:Publisher>IEEE</b:Publisher>
    <b:DOI>https://doi.org/10.1109/WETICE49692.2020.00060</b:DOI>
    <b:RefOrder>16</b:RefOrder>
  </b:Source>
  <b:Source>
    <b:Tag>Fri173</b:Tag>
    <b:SourceType>InternetSite</b:SourceType>
    <b:Guid>{7C4B8790-C003-46FB-A5EF-A236BF872C97}</b:Guid>
    <b:Title>MIT 6.S094: Introduction to deeplearning and self-driving cars</b:Title>
    <b:Year>2017</b:Year>
    <b:InternetSiteTitle>YouTube</b:InternetSiteTitle>
    <b:Month>January</b:Month>
    <b:Day>16</b:Day>
    <b:URL>https://www.youtube.com/watch?v=1L0TKZQcUtA</b:URL>
    <b:Author>
      <b:Author>
        <b:NameList>
          <b:Person>
            <b:Last>Fridman</b:Last>
          </b:Person>
        </b:NameList>
      </b:Author>
    </b:Author>
    <b:RefOrder>29</b:RefOrder>
  </b:Source>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18</b:RefOrder>
  </b:Source>
  <b:Source>
    <b:Tag>Gan20</b:Tag>
    <b:SourceType>ConferenceProceedings</b:SourceType>
    <b:Guid>{0A8F1C04-800F-4DC6-B9F2-C4D6542FD041}</b:Guid>
    <b:Title>Application research of optical tracking point layout in computer motion capture technology</b:Title>
    <b:Year>2020</b:Year>
    <b:Pages>548-552</b:Pages>
    <b:Author>
      <b:Author>
        <b:NameList>
          <b:Person>
            <b:Last>Gan</b:Last>
            <b:First>Q</b:First>
          </b:Person>
          <b:Person>
            <b:Last>Li</b:Last>
            <b:First>Y</b:First>
          </b:Person>
          <b:Person>
            <b:Last>Wang</b:Last>
            <b:First>G</b:First>
          </b:Person>
          <b:Person>
            <b:Last>Zhang</b:Last>
            <b:First>Y</b:First>
          </b:Person>
        </b:NameList>
      </b:Author>
    </b:Author>
    <b:ConferenceName>International Conference on Innovation Design and Digital Technology</b:ConferenceName>
    <b:City>Zhenjing, China</b:City>
    <b:Publisher>IEEE</b:Publisher>
    <b:DOI>10.1109/ICIDDT52279.2020.00109</b:DOI>
    <b:RefOrder>19</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20</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30</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31</b:RefOrder>
  </b:Source>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5</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6</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7</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9</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32</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33</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34</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13</b:RefOrder>
  </b:Source>
</b:Sources>
</file>

<file path=customXml/itemProps1.xml><?xml version="1.0" encoding="utf-8"?>
<ds:datastoreItem xmlns:ds="http://schemas.openxmlformats.org/officeDocument/2006/customXml" ds:itemID="{2395E75B-CDF9-4786-AF02-348326C59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15</Pages>
  <Words>3398</Words>
  <Characters>19370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71</cp:revision>
  <dcterms:created xsi:type="dcterms:W3CDTF">2019-05-19T17:38:00Z</dcterms:created>
  <dcterms:modified xsi:type="dcterms:W3CDTF">2022-04-24T02:57:00Z</dcterms:modified>
</cp:coreProperties>
</file>